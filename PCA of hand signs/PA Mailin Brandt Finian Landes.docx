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132CE" w14:textId="77777777" w:rsidR="00AC3AAC" w:rsidRPr="0071705A" w:rsidRDefault="00AC3AAC" w:rsidP="000F5383">
      <w:pPr>
        <w:pStyle w:val="Title"/>
        <w:jc w:val="both"/>
        <w:rPr>
          <w:lang w:val="en-US"/>
        </w:rPr>
      </w:pPr>
    </w:p>
    <w:p w14:paraId="180C8799" w14:textId="77777777" w:rsidR="00AC3AAC" w:rsidRPr="0071705A" w:rsidRDefault="00AC3AAC" w:rsidP="000F5383">
      <w:pPr>
        <w:pStyle w:val="Title"/>
        <w:jc w:val="both"/>
        <w:rPr>
          <w:lang w:val="en-US"/>
        </w:rPr>
      </w:pPr>
    </w:p>
    <w:p w14:paraId="1BF186EA" w14:textId="77777777" w:rsidR="00AC3AAC" w:rsidRPr="0071705A" w:rsidRDefault="00AC3AAC" w:rsidP="000F5383">
      <w:pPr>
        <w:pStyle w:val="Title"/>
        <w:jc w:val="both"/>
        <w:rPr>
          <w:lang w:val="en-US"/>
        </w:rPr>
      </w:pPr>
    </w:p>
    <w:p w14:paraId="51EA59A0" w14:textId="77777777" w:rsidR="00AC3AAC" w:rsidRPr="0071705A" w:rsidRDefault="00AC3AAC" w:rsidP="000F5383">
      <w:pPr>
        <w:pStyle w:val="Title"/>
        <w:jc w:val="both"/>
        <w:rPr>
          <w:lang w:val="en-US"/>
        </w:rPr>
      </w:pPr>
    </w:p>
    <w:p w14:paraId="2BE6CE67" w14:textId="77777777" w:rsidR="00AC3AAC" w:rsidRPr="0071705A" w:rsidRDefault="00AC3AAC" w:rsidP="000F5383">
      <w:pPr>
        <w:pStyle w:val="Title"/>
        <w:jc w:val="both"/>
        <w:rPr>
          <w:lang w:val="en-US"/>
        </w:rPr>
      </w:pPr>
    </w:p>
    <w:p w14:paraId="1F37F585" w14:textId="267D31A8" w:rsidR="009B40C3" w:rsidRPr="0071705A" w:rsidRDefault="009B40C3" w:rsidP="000F5383">
      <w:pPr>
        <w:pStyle w:val="Title"/>
        <w:jc w:val="both"/>
        <w:rPr>
          <w:lang w:val="en-US"/>
        </w:rPr>
      </w:pPr>
      <w:r w:rsidRPr="0071705A">
        <w:rPr>
          <w:lang w:val="en-US"/>
        </w:rPr>
        <w:t>PA Mailin, Finian</w:t>
      </w:r>
    </w:p>
    <w:p w14:paraId="0701BC94" w14:textId="77777777" w:rsidR="009B40C3" w:rsidRPr="0071705A" w:rsidRDefault="009B40C3" w:rsidP="000F5383">
      <w:pPr>
        <w:jc w:val="both"/>
        <w:rPr>
          <w:rFonts w:asciiTheme="majorHAnsi" w:eastAsiaTheme="majorEastAsia" w:hAnsiTheme="majorHAnsi" w:cstheme="majorBidi"/>
          <w:spacing w:val="-10"/>
          <w:kern w:val="28"/>
          <w:sz w:val="56"/>
          <w:szCs w:val="56"/>
          <w:lang w:val="en-US"/>
        </w:rPr>
      </w:pPr>
      <w:r w:rsidRPr="0071705A">
        <w:rPr>
          <w:lang w:val="en-US"/>
        </w:rPr>
        <w:br w:type="page"/>
      </w:r>
    </w:p>
    <w:sdt>
      <w:sdtPr>
        <w:rPr>
          <w:rFonts w:eastAsiaTheme="minorHAnsi" w:cstheme="minorBidi"/>
          <w:color w:val="auto"/>
          <w:kern w:val="2"/>
          <w:sz w:val="24"/>
          <w:szCs w:val="22"/>
          <w:lang w:val="de-CH"/>
          <w14:ligatures w14:val="standardContextual"/>
        </w:rPr>
        <w:id w:val="-1583444013"/>
        <w:docPartObj>
          <w:docPartGallery w:val="Table of Contents"/>
          <w:docPartUnique/>
        </w:docPartObj>
      </w:sdtPr>
      <w:sdtEndPr>
        <w:rPr>
          <w:b/>
          <w:bCs/>
          <w:noProof/>
        </w:rPr>
      </w:sdtEndPr>
      <w:sdtContent>
        <w:p w14:paraId="2BF78F14" w14:textId="41BED3C9" w:rsidR="00AC3AAC" w:rsidRPr="00AE246F" w:rsidRDefault="00AC3AAC" w:rsidP="000F5383">
          <w:pPr>
            <w:pStyle w:val="TOCHeading"/>
            <w:jc w:val="both"/>
            <w:rPr>
              <w:rStyle w:val="Heading1Char"/>
              <w:b/>
              <w:lang w:val="en-US"/>
            </w:rPr>
          </w:pPr>
          <w:r w:rsidRPr="00AE246F">
            <w:rPr>
              <w:rStyle w:val="Heading1Char"/>
              <w:b/>
              <w:lang w:val="en-US"/>
            </w:rPr>
            <w:t>Contents</w:t>
          </w:r>
        </w:p>
        <w:p w14:paraId="5E2187B7" w14:textId="38F296B6" w:rsidR="005B4706" w:rsidRDefault="00AC3AAC">
          <w:pPr>
            <w:pStyle w:val="TOC1"/>
            <w:tabs>
              <w:tab w:val="right" w:leader="dot" w:pos="9016"/>
            </w:tabs>
            <w:rPr>
              <w:rFonts w:asciiTheme="minorHAnsi" w:eastAsiaTheme="minorEastAsia" w:hAnsiTheme="minorHAnsi"/>
              <w:noProof/>
              <w:szCs w:val="24"/>
              <w:lang w:val="en-CH" w:eastAsia="en-CH"/>
            </w:rPr>
          </w:pPr>
          <w:r w:rsidRPr="0071705A">
            <w:rPr>
              <w:rFonts w:cs="Calibri"/>
              <w:szCs w:val="24"/>
              <w:lang w:val="en-US"/>
            </w:rPr>
            <w:fldChar w:fldCharType="begin"/>
          </w:r>
          <w:r w:rsidRPr="0071705A">
            <w:rPr>
              <w:rFonts w:cs="Calibri"/>
              <w:szCs w:val="24"/>
              <w:lang w:val="en-US"/>
            </w:rPr>
            <w:instrText xml:space="preserve"> TOC \o "1-3" \h \z \u </w:instrText>
          </w:r>
          <w:r w:rsidRPr="0071705A">
            <w:rPr>
              <w:rFonts w:cs="Calibri"/>
              <w:szCs w:val="24"/>
              <w:lang w:val="en-US"/>
            </w:rPr>
            <w:fldChar w:fldCharType="separate"/>
          </w:r>
          <w:hyperlink w:anchor="_Toc184828526" w:history="1">
            <w:r w:rsidR="005B4706" w:rsidRPr="00A10ABE">
              <w:rPr>
                <w:rStyle w:val="Hyperlink"/>
                <w:b/>
                <w:noProof/>
                <w:lang w:val="en-US"/>
              </w:rPr>
              <w:t>Introduction</w:t>
            </w:r>
            <w:r w:rsidR="005B4706">
              <w:rPr>
                <w:noProof/>
                <w:webHidden/>
              </w:rPr>
              <w:tab/>
            </w:r>
            <w:r w:rsidR="005B4706">
              <w:rPr>
                <w:noProof/>
                <w:webHidden/>
              </w:rPr>
              <w:fldChar w:fldCharType="begin"/>
            </w:r>
            <w:r w:rsidR="005B4706">
              <w:rPr>
                <w:noProof/>
                <w:webHidden/>
              </w:rPr>
              <w:instrText xml:space="preserve"> PAGEREF _Toc184828526 \h </w:instrText>
            </w:r>
            <w:r w:rsidR="005B4706">
              <w:rPr>
                <w:noProof/>
                <w:webHidden/>
              </w:rPr>
            </w:r>
            <w:r w:rsidR="005B4706">
              <w:rPr>
                <w:noProof/>
                <w:webHidden/>
              </w:rPr>
              <w:fldChar w:fldCharType="separate"/>
            </w:r>
            <w:r w:rsidR="005B4706">
              <w:rPr>
                <w:noProof/>
                <w:webHidden/>
              </w:rPr>
              <w:t>3</w:t>
            </w:r>
            <w:r w:rsidR="005B4706">
              <w:rPr>
                <w:noProof/>
                <w:webHidden/>
              </w:rPr>
              <w:fldChar w:fldCharType="end"/>
            </w:r>
          </w:hyperlink>
        </w:p>
        <w:p w14:paraId="47606C5E" w14:textId="5E61C4C2" w:rsidR="005B4706" w:rsidRDefault="005B4706">
          <w:pPr>
            <w:pStyle w:val="TOC1"/>
            <w:tabs>
              <w:tab w:val="right" w:leader="dot" w:pos="9016"/>
            </w:tabs>
            <w:rPr>
              <w:rFonts w:asciiTheme="minorHAnsi" w:eastAsiaTheme="minorEastAsia" w:hAnsiTheme="minorHAnsi"/>
              <w:noProof/>
              <w:szCs w:val="24"/>
              <w:lang w:val="en-CH" w:eastAsia="en-CH"/>
            </w:rPr>
          </w:pPr>
          <w:hyperlink w:anchor="_Toc184828527" w:history="1">
            <w:r w:rsidRPr="00A10ABE">
              <w:rPr>
                <w:rStyle w:val="Hyperlink"/>
                <w:b/>
                <w:noProof/>
                <w:lang w:val="en-US"/>
              </w:rPr>
              <w:t>Theory and Results</w:t>
            </w:r>
            <w:r>
              <w:rPr>
                <w:noProof/>
                <w:webHidden/>
              </w:rPr>
              <w:tab/>
            </w:r>
            <w:r>
              <w:rPr>
                <w:noProof/>
                <w:webHidden/>
              </w:rPr>
              <w:fldChar w:fldCharType="begin"/>
            </w:r>
            <w:r>
              <w:rPr>
                <w:noProof/>
                <w:webHidden/>
              </w:rPr>
              <w:instrText xml:space="preserve"> PAGEREF _Toc184828527 \h </w:instrText>
            </w:r>
            <w:r>
              <w:rPr>
                <w:noProof/>
                <w:webHidden/>
              </w:rPr>
            </w:r>
            <w:r>
              <w:rPr>
                <w:noProof/>
                <w:webHidden/>
              </w:rPr>
              <w:fldChar w:fldCharType="separate"/>
            </w:r>
            <w:r>
              <w:rPr>
                <w:noProof/>
                <w:webHidden/>
              </w:rPr>
              <w:t>4</w:t>
            </w:r>
            <w:r>
              <w:rPr>
                <w:noProof/>
                <w:webHidden/>
              </w:rPr>
              <w:fldChar w:fldCharType="end"/>
            </w:r>
          </w:hyperlink>
        </w:p>
        <w:p w14:paraId="592A39C6" w14:textId="22358C16" w:rsidR="005B4706" w:rsidRDefault="005B4706">
          <w:pPr>
            <w:pStyle w:val="TOC2"/>
            <w:tabs>
              <w:tab w:val="right" w:leader="dot" w:pos="9016"/>
            </w:tabs>
            <w:rPr>
              <w:rFonts w:asciiTheme="minorHAnsi" w:eastAsiaTheme="minorEastAsia" w:hAnsiTheme="minorHAnsi"/>
              <w:noProof/>
              <w:szCs w:val="24"/>
              <w:lang w:val="en-CH" w:eastAsia="en-CH"/>
            </w:rPr>
          </w:pPr>
          <w:hyperlink w:anchor="_Toc184828528" w:history="1">
            <w:r w:rsidRPr="00A10ABE">
              <w:rPr>
                <w:rStyle w:val="Hyperlink"/>
                <w:b/>
                <w:bCs/>
                <w:noProof/>
                <w:lang w:val="en-US"/>
              </w:rPr>
              <w:t>Dataset</w:t>
            </w:r>
            <w:r>
              <w:rPr>
                <w:noProof/>
                <w:webHidden/>
              </w:rPr>
              <w:tab/>
            </w:r>
            <w:r>
              <w:rPr>
                <w:noProof/>
                <w:webHidden/>
              </w:rPr>
              <w:fldChar w:fldCharType="begin"/>
            </w:r>
            <w:r>
              <w:rPr>
                <w:noProof/>
                <w:webHidden/>
              </w:rPr>
              <w:instrText xml:space="preserve"> PAGEREF _Toc184828528 \h </w:instrText>
            </w:r>
            <w:r>
              <w:rPr>
                <w:noProof/>
                <w:webHidden/>
              </w:rPr>
            </w:r>
            <w:r>
              <w:rPr>
                <w:noProof/>
                <w:webHidden/>
              </w:rPr>
              <w:fldChar w:fldCharType="separate"/>
            </w:r>
            <w:r>
              <w:rPr>
                <w:noProof/>
                <w:webHidden/>
              </w:rPr>
              <w:t>4</w:t>
            </w:r>
            <w:r>
              <w:rPr>
                <w:noProof/>
                <w:webHidden/>
              </w:rPr>
              <w:fldChar w:fldCharType="end"/>
            </w:r>
          </w:hyperlink>
        </w:p>
        <w:p w14:paraId="43F742C9" w14:textId="3BF3763E" w:rsidR="005B4706" w:rsidRDefault="005B4706">
          <w:pPr>
            <w:pStyle w:val="TOC2"/>
            <w:tabs>
              <w:tab w:val="right" w:leader="dot" w:pos="9016"/>
            </w:tabs>
            <w:rPr>
              <w:rFonts w:asciiTheme="minorHAnsi" w:eastAsiaTheme="minorEastAsia" w:hAnsiTheme="minorHAnsi"/>
              <w:noProof/>
              <w:szCs w:val="24"/>
              <w:lang w:val="en-CH" w:eastAsia="en-CH"/>
            </w:rPr>
          </w:pPr>
          <w:hyperlink w:anchor="_Toc184828529" w:history="1">
            <w:r w:rsidRPr="00A10ABE">
              <w:rPr>
                <w:rStyle w:val="Hyperlink"/>
                <w:b/>
                <w:noProof/>
                <w:lang w:val="en-US"/>
              </w:rPr>
              <w:t>Principal component analysis (PCA)</w:t>
            </w:r>
            <w:r>
              <w:rPr>
                <w:noProof/>
                <w:webHidden/>
              </w:rPr>
              <w:tab/>
            </w:r>
            <w:r>
              <w:rPr>
                <w:noProof/>
                <w:webHidden/>
              </w:rPr>
              <w:fldChar w:fldCharType="begin"/>
            </w:r>
            <w:r>
              <w:rPr>
                <w:noProof/>
                <w:webHidden/>
              </w:rPr>
              <w:instrText xml:space="preserve"> PAGEREF _Toc184828529 \h </w:instrText>
            </w:r>
            <w:r>
              <w:rPr>
                <w:noProof/>
                <w:webHidden/>
              </w:rPr>
            </w:r>
            <w:r>
              <w:rPr>
                <w:noProof/>
                <w:webHidden/>
              </w:rPr>
              <w:fldChar w:fldCharType="separate"/>
            </w:r>
            <w:r>
              <w:rPr>
                <w:noProof/>
                <w:webHidden/>
              </w:rPr>
              <w:t>5</w:t>
            </w:r>
            <w:r>
              <w:rPr>
                <w:noProof/>
                <w:webHidden/>
              </w:rPr>
              <w:fldChar w:fldCharType="end"/>
            </w:r>
          </w:hyperlink>
        </w:p>
        <w:p w14:paraId="7FC9FB66" w14:textId="61EAE381" w:rsidR="005B4706" w:rsidRDefault="005B4706">
          <w:pPr>
            <w:pStyle w:val="TOC3"/>
            <w:tabs>
              <w:tab w:val="right" w:leader="dot" w:pos="9016"/>
            </w:tabs>
            <w:rPr>
              <w:rFonts w:asciiTheme="minorHAnsi" w:eastAsiaTheme="minorEastAsia" w:hAnsiTheme="minorHAnsi"/>
              <w:noProof/>
              <w:szCs w:val="24"/>
              <w:lang w:val="en-CH" w:eastAsia="en-CH"/>
            </w:rPr>
          </w:pPr>
          <w:hyperlink w:anchor="_Toc184828530" w:history="1">
            <w:r w:rsidRPr="00A10ABE">
              <w:rPr>
                <w:rStyle w:val="Hyperlink"/>
                <w:b/>
                <w:noProof/>
                <w:lang w:val="en-US"/>
              </w:rPr>
              <w:t>Theory</w:t>
            </w:r>
            <w:r>
              <w:rPr>
                <w:noProof/>
                <w:webHidden/>
              </w:rPr>
              <w:tab/>
            </w:r>
            <w:r>
              <w:rPr>
                <w:noProof/>
                <w:webHidden/>
              </w:rPr>
              <w:fldChar w:fldCharType="begin"/>
            </w:r>
            <w:r>
              <w:rPr>
                <w:noProof/>
                <w:webHidden/>
              </w:rPr>
              <w:instrText xml:space="preserve"> PAGEREF _Toc184828530 \h </w:instrText>
            </w:r>
            <w:r>
              <w:rPr>
                <w:noProof/>
                <w:webHidden/>
              </w:rPr>
            </w:r>
            <w:r>
              <w:rPr>
                <w:noProof/>
                <w:webHidden/>
              </w:rPr>
              <w:fldChar w:fldCharType="separate"/>
            </w:r>
            <w:r>
              <w:rPr>
                <w:noProof/>
                <w:webHidden/>
              </w:rPr>
              <w:t>5</w:t>
            </w:r>
            <w:r>
              <w:rPr>
                <w:noProof/>
                <w:webHidden/>
              </w:rPr>
              <w:fldChar w:fldCharType="end"/>
            </w:r>
          </w:hyperlink>
        </w:p>
        <w:p w14:paraId="02BE64DB" w14:textId="44CE8B34" w:rsidR="005B4706" w:rsidRDefault="005B4706">
          <w:pPr>
            <w:pStyle w:val="TOC3"/>
            <w:tabs>
              <w:tab w:val="right" w:leader="dot" w:pos="9016"/>
            </w:tabs>
            <w:rPr>
              <w:rFonts w:asciiTheme="minorHAnsi" w:eastAsiaTheme="minorEastAsia" w:hAnsiTheme="minorHAnsi"/>
              <w:noProof/>
              <w:szCs w:val="24"/>
              <w:lang w:val="en-CH" w:eastAsia="en-CH"/>
            </w:rPr>
          </w:pPr>
          <w:hyperlink w:anchor="_Toc184828531" w:history="1">
            <w:r w:rsidRPr="00A10ABE">
              <w:rPr>
                <w:rStyle w:val="Hyperlink"/>
                <w:b/>
                <w:noProof/>
                <w:lang w:val="en-US"/>
              </w:rPr>
              <w:t>Results</w:t>
            </w:r>
            <w:r>
              <w:rPr>
                <w:noProof/>
                <w:webHidden/>
              </w:rPr>
              <w:tab/>
            </w:r>
            <w:r>
              <w:rPr>
                <w:noProof/>
                <w:webHidden/>
              </w:rPr>
              <w:fldChar w:fldCharType="begin"/>
            </w:r>
            <w:r>
              <w:rPr>
                <w:noProof/>
                <w:webHidden/>
              </w:rPr>
              <w:instrText xml:space="preserve"> PAGEREF _Toc184828531 \h </w:instrText>
            </w:r>
            <w:r>
              <w:rPr>
                <w:noProof/>
                <w:webHidden/>
              </w:rPr>
            </w:r>
            <w:r>
              <w:rPr>
                <w:noProof/>
                <w:webHidden/>
              </w:rPr>
              <w:fldChar w:fldCharType="separate"/>
            </w:r>
            <w:r>
              <w:rPr>
                <w:noProof/>
                <w:webHidden/>
              </w:rPr>
              <w:t>5</w:t>
            </w:r>
            <w:r>
              <w:rPr>
                <w:noProof/>
                <w:webHidden/>
              </w:rPr>
              <w:fldChar w:fldCharType="end"/>
            </w:r>
          </w:hyperlink>
        </w:p>
        <w:p w14:paraId="5D2FCF24" w14:textId="662B8CA5" w:rsidR="005B4706" w:rsidRDefault="005B4706">
          <w:pPr>
            <w:pStyle w:val="TOC2"/>
            <w:tabs>
              <w:tab w:val="right" w:leader="dot" w:pos="9016"/>
            </w:tabs>
            <w:rPr>
              <w:rFonts w:asciiTheme="minorHAnsi" w:eastAsiaTheme="minorEastAsia" w:hAnsiTheme="minorHAnsi"/>
              <w:noProof/>
              <w:szCs w:val="24"/>
              <w:lang w:val="en-CH" w:eastAsia="en-CH"/>
            </w:rPr>
          </w:pPr>
          <w:hyperlink w:anchor="_Toc184828532" w:history="1">
            <w:r w:rsidRPr="00A10ABE">
              <w:rPr>
                <w:rStyle w:val="Hyperlink"/>
                <w:b/>
                <w:noProof/>
                <w:lang w:val="en-US"/>
              </w:rPr>
              <w:t>K-Means</w:t>
            </w:r>
            <w:r>
              <w:rPr>
                <w:noProof/>
                <w:webHidden/>
              </w:rPr>
              <w:tab/>
            </w:r>
            <w:r>
              <w:rPr>
                <w:noProof/>
                <w:webHidden/>
              </w:rPr>
              <w:fldChar w:fldCharType="begin"/>
            </w:r>
            <w:r>
              <w:rPr>
                <w:noProof/>
                <w:webHidden/>
              </w:rPr>
              <w:instrText xml:space="preserve"> PAGEREF _Toc184828532 \h </w:instrText>
            </w:r>
            <w:r>
              <w:rPr>
                <w:noProof/>
                <w:webHidden/>
              </w:rPr>
            </w:r>
            <w:r>
              <w:rPr>
                <w:noProof/>
                <w:webHidden/>
              </w:rPr>
              <w:fldChar w:fldCharType="separate"/>
            </w:r>
            <w:r>
              <w:rPr>
                <w:noProof/>
                <w:webHidden/>
              </w:rPr>
              <w:t>6</w:t>
            </w:r>
            <w:r>
              <w:rPr>
                <w:noProof/>
                <w:webHidden/>
              </w:rPr>
              <w:fldChar w:fldCharType="end"/>
            </w:r>
          </w:hyperlink>
        </w:p>
        <w:p w14:paraId="0E2A9105" w14:textId="74BCDAA0" w:rsidR="005B4706" w:rsidRDefault="005B4706">
          <w:pPr>
            <w:pStyle w:val="TOC3"/>
            <w:tabs>
              <w:tab w:val="right" w:leader="dot" w:pos="9016"/>
            </w:tabs>
            <w:rPr>
              <w:rFonts w:asciiTheme="minorHAnsi" w:eastAsiaTheme="minorEastAsia" w:hAnsiTheme="minorHAnsi"/>
              <w:noProof/>
              <w:szCs w:val="24"/>
              <w:lang w:val="en-CH" w:eastAsia="en-CH"/>
            </w:rPr>
          </w:pPr>
          <w:hyperlink w:anchor="_Toc184828533" w:history="1">
            <w:r w:rsidRPr="00A10ABE">
              <w:rPr>
                <w:rStyle w:val="Hyperlink"/>
                <w:b/>
                <w:noProof/>
                <w:lang w:val="en-US"/>
              </w:rPr>
              <w:t>Theory</w:t>
            </w:r>
            <w:r>
              <w:rPr>
                <w:noProof/>
                <w:webHidden/>
              </w:rPr>
              <w:tab/>
            </w:r>
            <w:r>
              <w:rPr>
                <w:noProof/>
                <w:webHidden/>
              </w:rPr>
              <w:fldChar w:fldCharType="begin"/>
            </w:r>
            <w:r>
              <w:rPr>
                <w:noProof/>
                <w:webHidden/>
              </w:rPr>
              <w:instrText xml:space="preserve"> PAGEREF _Toc184828533 \h </w:instrText>
            </w:r>
            <w:r>
              <w:rPr>
                <w:noProof/>
                <w:webHidden/>
              </w:rPr>
            </w:r>
            <w:r>
              <w:rPr>
                <w:noProof/>
                <w:webHidden/>
              </w:rPr>
              <w:fldChar w:fldCharType="separate"/>
            </w:r>
            <w:r>
              <w:rPr>
                <w:noProof/>
                <w:webHidden/>
              </w:rPr>
              <w:t>7</w:t>
            </w:r>
            <w:r>
              <w:rPr>
                <w:noProof/>
                <w:webHidden/>
              </w:rPr>
              <w:fldChar w:fldCharType="end"/>
            </w:r>
          </w:hyperlink>
        </w:p>
        <w:p w14:paraId="120A1761" w14:textId="7F2FA21B" w:rsidR="005B4706" w:rsidRDefault="005B4706">
          <w:pPr>
            <w:pStyle w:val="TOC3"/>
            <w:tabs>
              <w:tab w:val="right" w:leader="dot" w:pos="9016"/>
            </w:tabs>
            <w:rPr>
              <w:rFonts w:asciiTheme="minorHAnsi" w:eastAsiaTheme="minorEastAsia" w:hAnsiTheme="minorHAnsi"/>
              <w:noProof/>
              <w:szCs w:val="24"/>
              <w:lang w:val="en-CH" w:eastAsia="en-CH"/>
            </w:rPr>
          </w:pPr>
          <w:hyperlink w:anchor="_Toc184828534" w:history="1">
            <w:r w:rsidRPr="00A10ABE">
              <w:rPr>
                <w:rStyle w:val="Hyperlink"/>
                <w:b/>
                <w:noProof/>
                <w:lang w:val="en-US"/>
              </w:rPr>
              <w:t>Results</w:t>
            </w:r>
            <w:r>
              <w:rPr>
                <w:noProof/>
                <w:webHidden/>
              </w:rPr>
              <w:tab/>
            </w:r>
            <w:r>
              <w:rPr>
                <w:noProof/>
                <w:webHidden/>
              </w:rPr>
              <w:fldChar w:fldCharType="begin"/>
            </w:r>
            <w:r>
              <w:rPr>
                <w:noProof/>
                <w:webHidden/>
              </w:rPr>
              <w:instrText xml:space="preserve"> PAGEREF _Toc184828534 \h </w:instrText>
            </w:r>
            <w:r>
              <w:rPr>
                <w:noProof/>
                <w:webHidden/>
              </w:rPr>
            </w:r>
            <w:r>
              <w:rPr>
                <w:noProof/>
                <w:webHidden/>
              </w:rPr>
              <w:fldChar w:fldCharType="separate"/>
            </w:r>
            <w:r>
              <w:rPr>
                <w:noProof/>
                <w:webHidden/>
              </w:rPr>
              <w:t>7</w:t>
            </w:r>
            <w:r>
              <w:rPr>
                <w:noProof/>
                <w:webHidden/>
              </w:rPr>
              <w:fldChar w:fldCharType="end"/>
            </w:r>
          </w:hyperlink>
        </w:p>
        <w:p w14:paraId="282F9E4F" w14:textId="0FA9C0D0" w:rsidR="005B4706" w:rsidRDefault="005B4706">
          <w:pPr>
            <w:pStyle w:val="TOC1"/>
            <w:tabs>
              <w:tab w:val="right" w:leader="dot" w:pos="9016"/>
            </w:tabs>
            <w:rPr>
              <w:rFonts w:asciiTheme="minorHAnsi" w:eastAsiaTheme="minorEastAsia" w:hAnsiTheme="minorHAnsi"/>
              <w:noProof/>
              <w:szCs w:val="24"/>
              <w:lang w:val="en-CH" w:eastAsia="en-CH"/>
            </w:rPr>
          </w:pPr>
          <w:hyperlink w:anchor="_Toc184828535" w:history="1">
            <w:r w:rsidRPr="00A10ABE">
              <w:rPr>
                <w:rStyle w:val="Hyperlink"/>
                <w:b/>
                <w:noProof/>
                <w:lang w:val="en-US"/>
              </w:rPr>
              <w:t>References</w:t>
            </w:r>
            <w:r>
              <w:rPr>
                <w:noProof/>
                <w:webHidden/>
              </w:rPr>
              <w:tab/>
            </w:r>
            <w:r>
              <w:rPr>
                <w:noProof/>
                <w:webHidden/>
              </w:rPr>
              <w:fldChar w:fldCharType="begin"/>
            </w:r>
            <w:r>
              <w:rPr>
                <w:noProof/>
                <w:webHidden/>
              </w:rPr>
              <w:instrText xml:space="preserve"> PAGEREF _Toc184828535 \h </w:instrText>
            </w:r>
            <w:r>
              <w:rPr>
                <w:noProof/>
                <w:webHidden/>
              </w:rPr>
            </w:r>
            <w:r>
              <w:rPr>
                <w:noProof/>
                <w:webHidden/>
              </w:rPr>
              <w:fldChar w:fldCharType="separate"/>
            </w:r>
            <w:r>
              <w:rPr>
                <w:noProof/>
                <w:webHidden/>
              </w:rPr>
              <w:t>12</w:t>
            </w:r>
            <w:r>
              <w:rPr>
                <w:noProof/>
                <w:webHidden/>
              </w:rPr>
              <w:fldChar w:fldCharType="end"/>
            </w:r>
          </w:hyperlink>
        </w:p>
        <w:p w14:paraId="45D90DC6" w14:textId="43A0E072" w:rsidR="005B4706" w:rsidRDefault="005B4706">
          <w:pPr>
            <w:pStyle w:val="TOC2"/>
            <w:tabs>
              <w:tab w:val="right" w:leader="dot" w:pos="9016"/>
            </w:tabs>
            <w:rPr>
              <w:rFonts w:asciiTheme="minorHAnsi" w:eastAsiaTheme="minorEastAsia" w:hAnsiTheme="minorHAnsi"/>
              <w:noProof/>
              <w:szCs w:val="24"/>
              <w:lang w:val="en-CH" w:eastAsia="en-CH"/>
            </w:rPr>
          </w:pPr>
          <w:hyperlink w:anchor="_Toc184828536" w:history="1">
            <w:r w:rsidRPr="00A10ABE">
              <w:rPr>
                <w:rStyle w:val="Hyperlink"/>
                <w:b/>
                <w:noProof/>
                <w:lang w:val="en-US"/>
              </w:rPr>
              <w:t>List of references</w:t>
            </w:r>
            <w:r>
              <w:rPr>
                <w:noProof/>
                <w:webHidden/>
              </w:rPr>
              <w:tab/>
            </w:r>
            <w:r>
              <w:rPr>
                <w:noProof/>
                <w:webHidden/>
              </w:rPr>
              <w:fldChar w:fldCharType="begin"/>
            </w:r>
            <w:r>
              <w:rPr>
                <w:noProof/>
                <w:webHidden/>
              </w:rPr>
              <w:instrText xml:space="preserve"> PAGEREF _Toc184828536 \h </w:instrText>
            </w:r>
            <w:r>
              <w:rPr>
                <w:noProof/>
                <w:webHidden/>
              </w:rPr>
            </w:r>
            <w:r>
              <w:rPr>
                <w:noProof/>
                <w:webHidden/>
              </w:rPr>
              <w:fldChar w:fldCharType="separate"/>
            </w:r>
            <w:r>
              <w:rPr>
                <w:noProof/>
                <w:webHidden/>
              </w:rPr>
              <w:t>12</w:t>
            </w:r>
            <w:r>
              <w:rPr>
                <w:noProof/>
                <w:webHidden/>
              </w:rPr>
              <w:fldChar w:fldCharType="end"/>
            </w:r>
          </w:hyperlink>
        </w:p>
        <w:p w14:paraId="32F22CF0" w14:textId="08086356" w:rsidR="005B4706" w:rsidRDefault="005B4706">
          <w:pPr>
            <w:pStyle w:val="TOC2"/>
            <w:tabs>
              <w:tab w:val="right" w:leader="dot" w:pos="9016"/>
            </w:tabs>
            <w:rPr>
              <w:rFonts w:asciiTheme="minorHAnsi" w:eastAsiaTheme="minorEastAsia" w:hAnsiTheme="minorHAnsi"/>
              <w:noProof/>
              <w:szCs w:val="24"/>
              <w:lang w:val="en-CH" w:eastAsia="en-CH"/>
            </w:rPr>
          </w:pPr>
          <w:hyperlink w:anchor="_Toc184828537" w:history="1">
            <w:r w:rsidRPr="00A10ABE">
              <w:rPr>
                <w:rStyle w:val="Hyperlink"/>
                <w:b/>
                <w:noProof/>
                <w:lang w:val="en-US"/>
              </w:rPr>
              <w:t>List of illustrations</w:t>
            </w:r>
            <w:r>
              <w:rPr>
                <w:noProof/>
                <w:webHidden/>
              </w:rPr>
              <w:tab/>
            </w:r>
            <w:r>
              <w:rPr>
                <w:noProof/>
                <w:webHidden/>
              </w:rPr>
              <w:fldChar w:fldCharType="begin"/>
            </w:r>
            <w:r>
              <w:rPr>
                <w:noProof/>
                <w:webHidden/>
              </w:rPr>
              <w:instrText xml:space="preserve"> PAGEREF _Toc184828537 \h </w:instrText>
            </w:r>
            <w:r>
              <w:rPr>
                <w:noProof/>
                <w:webHidden/>
              </w:rPr>
            </w:r>
            <w:r>
              <w:rPr>
                <w:noProof/>
                <w:webHidden/>
              </w:rPr>
              <w:fldChar w:fldCharType="separate"/>
            </w:r>
            <w:r>
              <w:rPr>
                <w:noProof/>
                <w:webHidden/>
              </w:rPr>
              <w:t>12</w:t>
            </w:r>
            <w:r>
              <w:rPr>
                <w:noProof/>
                <w:webHidden/>
              </w:rPr>
              <w:fldChar w:fldCharType="end"/>
            </w:r>
          </w:hyperlink>
        </w:p>
        <w:p w14:paraId="5338B18B" w14:textId="0FB2BC05" w:rsidR="00AC3AAC" w:rsidRPr="0071705A" w:rsidRDefault="00AC3AAC" w:rsidP="000F5383">
          <w:pPr>
            <w:jc w:val="both"/>
            <w:rPr>
              <w:lang w:val="en-US"/>
            </w:rPr>
          </w:pPr>
          <w:r w:rsidRPr="0071705A">
            <w:rPr>
              <w:rFonts w:cs="Calibri"/>
              <w:b/>
              <w:bCs/>
              <w:noProof/>
              <w:szCs w:val="24"/>
              <w:lang w:val="en-US"/>
            </w:rPr>
            <w:fldChar w:fldCharType="end"/>
          </w:r>
        </w:p>
      </w:sdtContent>
    </w:sdt>
    <w:p w14:paraId="206623E9" w14:textId="68AC2107" w:rsidR="009B40C3" w:rsidRPr="0071705A" w:rsidRDefault="009B40C3" w:rsidP="000F5383">
      <w:pPr>
        <w:jc w:val="both"/>
        <w:rPr>
          <w:rFonts w:asciiTheme="majorHAnsi" w:eastAsiaTheme="majorEastAsia" w:hAnsiTheme="majorHAnsi" w:cstheme="majorBidi"/>
          <w:spacing w:val="-10"/>
          <w:kern w:val="28"/>
          <w:sz w:val="56"/>
          <w:szCs w:val="56"/>
          <w:lang w:val="en-US"/>
        </w:rPr>
      </w:pPr>
      <w:r w:rsidRPr="0071705A">
        <w:rPr>
          <w:lang w:val="en-US"/>
        </w:rPr>
        <w:br w:type="page"/>
      </w:r>
    </w:p>
    <w:p w14:paraId="36E4628E" w14:textId="2CC3BAFE" w:rsidR="000D1259" w:rsidRPr="00AE246F" w:rsidRDefault="009B40C3" w:rsidP="000F5383">
      <w:pPr>
        <w:pStyle w:val="Heading1"/>
        <w:jc w:val="both"/>
        <w:rPr>
          <w:b/>
          <w:lang w:val="en-US"/>
        </w:rPr>
      </w:pPr>
      <w:bookmarkStart w:id="0" w:name="_Toc184828526"/>
      <w:r w:rsidRPr="00AE246F">
        <w:rPr>
          <w:b/>
          <w:lang w:val="en-US"/>
        </w:rPr>
        <w:lastRenderedPageBreak/>
        <w:t>Introduction</w:t>
      </w:r>
      <w:bookmarkEnd w:id="0"/>
    </w:p>
    <w:p w14:paraId="5941C086" w14:textId="0D0542F9" w:rsidR="00F8335C" w:rsidRDefault="002F2E14" w:rsidP="000F5383">
      <w:pPr>
        <w:spacing w:after="0"/>
        <w:jc w:val="both"/>
        <w:rPr>
          <w:lang w:val="en-US"/>
        </w:rPr>
      </w:pPr>
      <w:r>
        <w:rPr>
          <w:lang w:val="en-US"/>
        </w:rPr>
        <w:t xml:space="preserve">The aim of our project was to </w:t>
      </w:r>
      <w:r w:rsidR="007E1A6D">
        <w:rPr>
          <w:lang w:val="en-US"/>
        </w:rPr>
        <w:t>dis</w:t>
      </w:r>
      <w:r w:rsidR="00D51A14">
        <w:rPr>
          <w:lang w:val="en-US"/>
        </w:rPr>
        <w:t xml:space="preserve">tinguish five different hand </w:t>
      </w:r>
      <w:r w:rsidR="009F7FD9">
        <w:rPr>
          <w:lang w:val="en-US"/>
        </w:rPr>
        <w:t xml:space="preserve">signs using </w:t>
      </w:r>
      <w:r w:rsidR="000537A5">
        <w:rPr>
          <w:lang w:val="en-US"/>
        </w:rPr>
        <w:t>machine</w:t>
      </w:r>
      <w:r w:rsidR="00424A18">
        <w:rPr>
          <w:lang w:val="en-US"/>
        </w:rPr>
        <w:t xml:space="preserve"> learning.</w:t>
      </w:r>
      <w:r w:rsidR="000537A5">
        <w:rPr>
          <w:lang w:val="en-US"/>
        </w:rPr>
        <w:t xml:space="preserve"> </w:t>
      </w:r>
      <w:r w:rsidR="00936F4B">
        <w:rPr>
          <w:lang w:val="en-US"/>
        </w:rPr>
        <w:t xml:space="preserve">At the beginning </w:t>
      </w:r>
      <w:r w:rsidR="00C14D4D">
        <w:rPr>
          <w:lang w:val="en-US"/>
        </w:rPr>
        <w:t xml:space="preserve">of the </w:t>
      </w:r>
      <w:r w:rsidR="003D6890">
        <w:rPr>
          <w:lang w:val="en-US"/>
        </w:rPr>
        <w:t>semester,</w:t>
      </w:r>
      <w:r w:rsidR="00495BFA">
        <w:rPr>
          <w:lang w:val="en-US"/>
        </w:rPr>
        <w:t xml:space="preserve"> we </w:t>
      </w:r>
      <w:r w:rsidR="00E208B0">
        <w:rPr>
          <w:lang w:val="en-US"/>
        </w:rPr>
        <w:t xml:space="preserve">had to decide </w:t>
      </w:r>
      <w:r w:rsidR="00CC151A">
        <w:rPr>
          <w:lang w:val="en-US"/>
        </w:rPr>
        <w:t>if we wa</w:t>
      </w:r>
      <w:r w:rsidR="004B0EA5">
        <w:rPr>
          <w:lang w:val="en-US"/>
        </w:rPr>
        <w:t>nted to d</w:t>
      </w:r>
      <w:r w:rsidR="000C36C0">
        <w:rPr>
          <w:lang w:val="en-US"/>
        </w:rPr>
        <w:t xml:space="preserve">o our </w:t>
      </w:r>
      <w:r w:rsidR="008B2AB9">
        <w:rPr>
          <w:lang w:val="en-US"/>
        </w:rPr>
        <w:t>project</w:t>
      </w:r>
      <w:r w:rsidR="003F1077">
        <w:rPr>
          <w:lang w:val="en-US"/>
        </w:rPr>
        <w:t xml:space="preserve"> in </w:t>
      </w:r>
      <w:r w:rsidR="00452450">
        <w:rPr>
          <w:lang w:val="en-US"/>
        </w:rPr>
        <w:t>physics</w:t>
      </w:r>
      <w:r w:rsidR="00C27B6B">
        <w:rPr>
          <w:lang w:val="en-US"/>
        </w:rPr>
        <w:t xml:space="preserve"> and </w:t>
      </w:r>
      <w:r w:rsidR="00C6433A">
        <w:rPr>
          <w:lang w:val="en-US"/>
        </w:rPr>
        <w:t>rebuild</w:t>
      </w:r>
      <w:r w:rsidR="00BC2E58">
        <w:rPr>
          <w:lang w:val="en-US"/>
        </w:rPr>
        <w:t xml:space="preserve"> a </w:t>
      </w:r>
      <w:r w:rsidR="00A43972">
        <w:rPr>
          <w:lang w:val="en-US"/>
        </w:rPr>
        <w:t>h</w:t>
      </w:r>
      <w:r w:rsidR="00994C46">
        <w:rPr>
          <w:lang w:val="en-US"/>
        </w:rPr>
        <w:t>istorical</w:t>
      </w:r>
      <w:r w:rsidR="00CC01DA">
        <w:rPr>
          <w:lang w:val="en-US"/>
        </w:rPr>
        <w:t xml:space="preserve"> </w:t>
      </w:r>
      <w:r w:rsidR="00F77EC4">
        <w:rPr>
          <w:lang w:val="en-US"/>
        </w:rPr>
        <w:t>physics</w:t>
      </w:r>
      <w:r w:rsidR="00AB454C">
        <w:rPr>
          <w:lang w:val="en-US"/>
        </w:rPr>
        <w:t xml:space="preserve"> experiment</w:t>
      </w:r>
      <w:r w:rsidR="0077488C">
        <w:rPr>
          <w:lang w:val="en-US"/>
        </w:rPr>
        <w:t xml:space="preserve"> or</w:t>
      </w:r>
      <w:r w:rsidR="0098452C">
        <w:rPr>
          <w:lang w:val="en-US"/>
        </w:rPr>
        <w:t xml:space="preserve"> if we wanted</w:t>
      </w:r>
      <w:r w:rsidR="003E2978">
        <w:rPr>
          <w:lang w:val="en-US"/>
        </w:rPr>
        <w:t xml:space="preserve"> to</w:t>
      </w:r>
      <w:r w:rsidR="00006C26">
        <w:rPr>
          <w:lang w:val="en-US"/>
        </w:rPr>
        <w:t xml:space="preserve"> lear</w:t>
      </w:r>
      <w:r w:rsidR="00542152">
        <w:rPr>
          <w:lang w:val="en-US"/>
        </w:rPr>
        <w:t>n about ma</w:t>
      </w:r>
      <w:r w:rsidR="00CC53A3">
        <w:rPr>
          <w:lang w:val="en-US"/>
        </w:rPr>
        <w:t>chine learning i</w:t>
      </w:r>
      <w:r w:rsidR="008C022C">
        <w:rPr>
          <w:lang w:val="en-US"/>
        </w:rPr>
        <w:t xml:space="preserve">n </w:t>
      </w:r>
      <w:r w:rsidR="00F77EC4">
        <w:rPr>
          <w:lang w:val="en-US"/>
        </w:rPr>
        <w:t>a</w:t>
      </w:r>
      <w:r w:rsidR="008C022C">
        <w:rPr>
          <w:lang w:val="en-US"/>
        </w:rPr>
        <w:t xml:space="preserve">pplied </w:t>
      </w:r>
      <w:r w:rsidR="00F77EC4">
        <w:rPr>
          <w:lang w:val="en-US"/>
        </w:rPr>
        <w:t>m</w:t>
      </w:r>
      <w:r w:rsidR="008C022C">
        <w:rPr>
          <w:lang w:val="en-US"/>
        </w:rPr>
        <w:t>a</w:t>
      </w:r>
      <w:r w:rsidR="00172384">
        <w:rPr>
          <w:lang w:val="en-US"/>
        </w:rPr>
        <w:t>th. F</w:t>
      </w:r>
      <w:r w:rsidR="001A1CB3">
        <w:rPr>
          <w:lang w:val="en-US"/>
        </w:rPr>
        <w:t xml:space="preserve">or Finian the </w:t>
      </w:r>
      <w:r w:rsidR="00832F3F">
        <w:rPr>
          <w:lang w:val="en-US"/>
        </w:rPr>
        <w:t>decision</w:t>
      </w:r>
      <w:r w:rsidR="00ED3333">
        <w:rPr>
          <w:lang w:val="en-US"/>
        </w:rPr>
        <w:t xml:space="preserve"> on </w:t>
      </w:r>
      <w:r w:rsidR="00A56A36">
        <w:rPr>
          <w:lang w:val="en-US"/>
        </w:rPr>
        <w:t>machin</w:t>
      </w:r>
      <w:r w:rsidR="009B1678">
        <w:rPr>
          <w:lang w:val="en-US"/>
        </w:rPr>
        <w:t>e learning w</w:t>
      </w:r>
      <w:r w:rsidR="008F2F83">
        <w:rPr>
          <w:lang w:val="en-US"/>
        </w:rPr>
        <w:t>as c</w:t>
      </w:r>
      <w:r w:rsidR="00E206DF">
        <w:rPr>
          <w:lang w:val="en-US"/>
        </w:rPr>
        <w:t>lear fro</w:t>
      </w:r>
      <w:r w:rsidR="00F93FF6">
        <w:rPr>
          <w:lang w:val="en-US"/>
        </w:rPr>
        <w:t>m the beginning</w:t>
      </w:r>
      <w:r w:rsidR="00A733C9">
        <w:rPr>
          <w:lang w:val="en-US"/>
        </w:rPr>
        <w:t xml:space="preserve">, because he is </w:t>
      </w:r>
      <w:r w:rsidR="0001605A">
        <w:rPr>
          <w:lang w:val="en-US"/>
        </w:rPr>
        <w:t xml:space="preserve">interested in </w:t>
      </w:r>
      <w:r w:rsidR="0064045E">
        <w:rPr>
          <w:lang w:val="en-US"/>
        </w:rPr>
        <w:t>computer programs</w:t>
      </w:r>
      <w:r w:rsidR="00F21B2B">
        <w:rPr>
          <w:lang w:val="en-US"/>
        </w:rPr>
        <w:t xml:space="preserve"> and could imagine study</w:t>
      </w:r>
      <w:r w:rsidR="00AD33CF">
        <w:rPr>
          <w:lang w:val="en-US"/>
        </w:rPr>
        <w:t xml:space="preserve">ing a </w:t>
      </w:r>
      <w:r w:rsidR="00452450">
        <w:rPr>
          <w:lang w:val="en-US"/>
        </w:rPr>
        <w:t>similar</w:t>
      </w:r>
      <w:r w:rsidR="00AD33CF">
        <w:rPr>
          <w:lang w:val="en-US"/>
        </w:rPr>
        <w:t xml:space="preserve"> topic.</w:t>
      </w:r>
      <w:r w:rsidR="009D199E">
        <w:rPr>
          <w:lang w:val="en-US"/>
        </w:rPr>
        <w:t xml:space="preserve"> For Mailin </w:t>
      </w:r>
      <w:r w:rsidR="007C0D3E">
        <w:rPr>
          <w:lang w:val="en-US"/>
        </w:rPr>
        <w:t xml:space="preserve">the </w:t>
      </w:r>
      <w:r w:rsidR="00D32BF6">
        <w:rPr>
          <w:lang w:val="en-US"/>
        </w:rPr>
        <w:t xml:space="preserve">decision was </w:t>
      </w:r>
      <w:r w:rsidR="007322B8">
        <w:rPr>
          <w:lang w:val="en-US"/>
        </w:rPr>
        <w:t>harder</w:t>
      </w:r>
      <w:r w:rsidR="004E07E5">
        <w:rPr>
          <w:lang w:val="en-US"/>
        </w:rPr>
        <w:t xml:space="preserve">. She </w:t>
      </w:r>
      <w:r w:rsidR="00707534">
        <w:rPr>
          <w:lang w:val="en-US"/>
        </w:rPr>
        <w:t xml:space="preserve">was </w:t>
      </w:r>
      <w:r w:rsidR="00452450">
        <w:rPr>
          <w:lang w:val="en-US"/>
        </w:rPr>
        <w:t>interested</w:t>
      </w:r>
      <w:r w:rsidR="00AF669A">
        <w:rPr>
          <w:lang w:val="en-US"/>
        </w:rPr>
        <w:t xml:space="preserve"> in</w:t>
      </w:r>
      <w:r w:rsidR="0086529C">
        <w:rPr>
          <w:lang w:val="en-US"/>
        </w:rPr>
        <w:t xml:space="preserve"> both the</w:t>
      </w:r>
      <w:r w:rsidR="00452450">
        <w:rPr>
          <w:lang w:val="en-US"/>
        </w:rPr>
        <w:t>mes,</w:t>
      </w:r>
      <w:r w:rsidR="007322B8">
        <w:rPr>
          <w:lang w:val="en-US"/>
        </w:rPr>
        <w:t xml:space="preserve"> </w:t>
      </w:r>
      <w:r w:rsidR="00A17321">
        <w:rPr>
          <w:lang w:val="en-US"/>
        </w:rPr>
        <w:t xml:space="preserve">but in the </w:t>
      </w:r>
      <w:r w:rsidR="007322B8">
        <w:rPr>
          <w:lang w:val="en-US"/>
        </w:rPr>
        <w:t>end,</w:t>
      </w:r>
      <w:r w:rsidR="00A17321">
        <w:rPr>
          <w:lang w:val="en-US"/>
        </w:rPr>
        <w:t xml:space="preserve"> she </w:t>
      </w:r>
      <w:r w:rsidR="007004F0">
        <w:rPr>
          <w:lang w:val="en-US"/>
        </w:rPr>
        <w:t>decided t</w:t>
      </w:r>
      <w:r w:rsidR="000E52B2">
        <w:rPr>
          <w:lang w:val="en-US"/>
        </w:rPr>
        <w:t xml:space="preserve">o </w:t>
      </w:r>
      <w:r w:rsidR="007322B8">
        <w:rPr>
          <w:lang w:val="en-US"/>
        </w:rPr>
        <w:t>improve</w:t>
      </w:r>
      <w:r w:rsidR="000E52B2">
        <w:rPr>
          <w:lang w:val="en-US"/>
        </w:rPr>
        <w:t xml:space="preserve"> her </w:t>
      </w:r>
      <w:r w:rsidR="00E0407F">
        <w:rPr>
          <w:lang w:val="en-US"/>
        </w:rPr>
        <w:t xml:space="preserve">programming </w:t>
      </w:r>
      <w:r w:rsidR="00B94B42">
        <w:rPr>
          <w:lang w:val="en-US"/>
        </w:rPr>
        <w:t>skills</w:t>
      </w:r>
      <w:r w:rsidR="00FC44E8">
        <w:rPr>
          <w:lang w:val="en-US"/>
        </w:rPr>
        <w:t>.</w:t>
      </w:r>
      <w:r w:rsidR="00656A3F">
        <w:rPr>
          <w:lang w:val="en-US"/>
        </w:rPr>
        <w:t xml:space="preserve"> </w:t>
      </w:r>
      <w:r w:rsidR="00F77EC4">
        <w:rPr>
          <w:lang w:val="en-US"/>
        </w:rPr>
        <w:t>W</w:t>
      </w:r>
      <w:r w:rsidR="005369B8">
        <w:rPr>
          <w:lang w:val="en-US"/>
        </w:rPr>
        <w:t>e s</w:t>
      </w:r>
      <w:r w:rsidR="008E567E">
        <w:rPr>
          <w:lang w:val="en-US"/>
        </w:rPr>
        <w:t>tarted</w:t>
      </w:r>
      <w:r w:rsidR="00376919">
        <w:rPr>
          <w:lang w:val="en-US"/>
        </w:rPr>
        <w:t xml:space="preserve"> in cla</w:t>
      </w:r>
      <w:r w:rsidR="00B134C0">
        <w:rPr>
          <w:lang w:val="en-US"/>
        </w:rPr>
        <w:t>ss to progra</w:t>
      </w:r>
      <w:r w:rsidR="000970FC">
        <w:rPr>
          <w:lang w:val="en-US"/>
        </w:rPr>
        <w:t>m</w:t>
      </w:r>
      <w:r w:rsidR="00D47E93">
        <w:rPr>
          <w:lang w:val="en-US"/>
        </w:rPr>
        <w:t xml:space="preserve"> </w:t>
      </w:r>
      <w:r w:rsidR="004139DA">
        <w:rPr>
          <w:lang w:val="en-US"/>
        </w:rPr>
        <w:t xml:space="preserve">a </w:t>
      </w:r>
      <w:r w:rsidR="007E6BB3">
        <w:rPr>
          <w:lang w:val="en-US"/>
        </w:rPr>
        <w:t>p</w:t>
      </w:r>
      <w:r w:rsidR="00D52329">
        <w:rPr>
          <w:lang w:val="en-US"/>
        </w:rPr>
        <w:t>rincipal component analysis (PCA) algorithm</w:t>
      </w:r>
      <w:r w:rsidR="003C729D">
        <w:rPr>
          <w:lang w:val="en-US"/>
        </w:rPr>
        <w:t xml:space="preserve"> </w:t>
      </w:r>
      <w:r w:rsidR="00E30681">
        <w:rPr>
          <w:lang w:val="en-US"/>
        </w:rPr>
        <w:t xml:space="preserve">using </w:t>
      </w:r>
      <w:r w:rsidR="008F0109">
        <w:rPr>
          <w:lang w:val="en-US"/>
        </w:rPr>
        <w:t>worksheets</w:t>
      </w:r>
      <w:r w:rsidR="001654D8">
        <w:rPr>
          <w:lang w:val="en-US"/>
        </w:rPr>
        <w:t>.</w:t>
      </w:r>
      <w:r w:rsidR="00BA7DE6">
        <w:rPr>
          <w:lang w:val="en-US"/>
        </w:rPr>
        <w:t xml:space="preserve"> This was </w:t>
      </w:r>
      <w:r w:rsidR="0047539E">
        <w:rPr>
          <w:lang w:val="en-US"/>
        </w:rPr>
        <w:t xml:space="preserve">an </w:t>
      </w:r>
      <w:r w:rsidR="0097455B">
        <w:rPr>
          <w:lang w:val="en-US"/>
        </w:rPr>
        <w:t xml:space="preserve">intensive work </w:t>
      </w:r>
      <w:r w:rsidR="007E0377">
        <w:rPr>
          <w:lang w:val="en-US"/>
        </w:rPr>
        <w:t xml:space="preserve">which </w:t>
      </w:r>
      <w:r w:rsidR="00575FB1">
        <w:rPr>
          <w:lang w:val="en-US"/>
        </w:rPr>
        <w:t>inc</w:t>
      </w:r>
      <w:r w:rsidR="004E1AB5">
        <w:rPr>
          <w:lang w:val="en-US"/>
        </w:rPr>
        <w:t xml:space="preserve">luded </w:t>
      </w:r>
      <w:r w:rsidR="008C1A74">
        <w:rPr>
          <w:lang w:val="en-US"/>
        </w:rPr>
        <w:t>multiple</w:t>
      </w:r>
      <w:r w:rsidR="004E1AB5">
        <w:rPr>
          <w:lang w:val="en-US"/>
        </w:rPr>
        <w:t xml:space="preserve"> </w:t>
      </w:r>
      <w:r w:rsidR="00383D2A">
        <w:rPr>
          <w:lang w:val="en-US"/>
        </w:rPr>
        <w:t>inputs</w:t>
      </w:r>
      <w:r w:rsidR="00A80713">
        <w:rPr>
          <w:lang w:val="en-US"/>
        </w:rPr>
        <w:t xml:space="preserve"> and </w:t>
      </w:r>
      <w:r w:rsidR="00752368">
        <w:rPr>
          <w:lang w:val="en-US"/>
        </w:rPr>
        <w:t>w</w:t>
      </w:r>
      <w:r w:rsidR="007B5BA0">
        <w:rPr>
          <w:lang w:val="en-US"/>
        </w:rPr>
        <w:t xml:space="preserve">orksheets </w:t>
      </w:r>
      <w:r w:rsidR="00541B49">
        <w:rPr>
          <w:lang w:val="en-US"/>
        </w:rPr>
        <w:t>where</w:t>
      </w:r>
      <w:r w:rsidR="005107B8">
        <w:rPr>
          <w:lang w:val="en-US"/>
        </w:rPr>
        <w:t xml:space="preserve"> </w:t>
      </w:r>
      <w:r w:rsidR="00C678C7">
        <w:rPr>
          <w:lang w:val="en-US"/>
        </w:rPr>
        <w:t>we</w:t>
      </w:r>
      <w:r w:rsidR="005107B8">
        <w:rPr>
          <w:lang w:val="en-US"/>
        </w:rPr>
        <w:t xml:space="preserve"> could step</w:t>
      </w:r>
      <w:r w:rsidR="00706A3C">
        <w:rPr>
          <w:lang w:val="en-US"/>
        </w:rPr>
        <w:t xml:space="preserve"> by </w:t>
      </w:r>
      <w:r w:rsidR="00C678C7">
        <w:rPr>
          <w:lang w:val="en-US"/>
        </w:rPr>
        <w:t>step</w:t>
      </w:r>
      <w:r w:rsidR="00706A3C">
        <w:rPr>
          <w:lang w:val="en-US"/>
        </w:rPr>
        <w:t xml:space="preserve"> </w:t>
      </w:r>
      <w:r w:rsidR="006B3AD5">
        <w:rPr>
          <w:lang w:val="en-US"/>
        </w:rPr>
        <w:t xml:space="preserve">program </w:t>
      </w:r>
      <w:r w:rsidR="00FD36EA">
        <w:rPr>
          <w:lang w:val="en-US"/>
        </w:rPr>
        <w:t xml:space="preserve">the </w:t>
      </w:r>
      <w:r w:rsidR="00541B49">
        <w:rPr>
          <w:lang w:val="en-US"/>
        </w:rPr>
        <w:t>algorithm</w:t>
      </w:r>
      <w:r w:rsidR="00F16DB4">
        <w:rPr>
          <w:lang w:val="en-US"/>
        </w:rPr>
        <w:t>.</w:t>
      </w:r>
      <w:r w:rsidR="002101D8">
        <w:rPr>
          <w:lang w:val="en-US"/>
        </w:rPr>
        <w:t xml:space="preserve"> Afte</w:t>
      </w:r>
      <w:r w:rsidR="00205FE0">
        <w:rPr>
          <w:lang w:val="en-US"/>
        </w:rPr>
        <w:t xml:space="preserve">r we </w:t>
      </w:r>
      <w:r w:rsidR="00EC5C99">
        <w:rPr>
          <w:lang w:val="en-US"/>
        </w:rPr>
        <w:t xml:space="preserve">finished </w:t>
      </w:r>
      <w:r w:rsidR="003325F3">
        <w:rPr>
          <w:lang w:val="en-US"/>
        </w:rPr>
        <w:t xml:space="preserve">the basic </w:t>
      </w:r>
      <w:r w:rsidR="00BE3D94">
        <w:rPr>
          <w:lang w:val="en-US"/>
        </w:rPr>
        <w:t>algorithm,</w:t>
      </w:r>
      <w:r w:rsidR="00AA389E">
        <w:rPr>
          <w:lang w:val="en-US"/>
        </w:rPr>
        <w:t xml:space="preserve"> </w:t>
      </w:r>
      <w:r w:rsidR="0087444D">
        <w:rPr>
          <w:lang w:val="en-US"/>
        </w:rPr>
        <w:t>we had t</w:t>
      </w:r>
      <w:r w:rsidR="00D73795">
        <w:rPr>
          <w:lang w:val="en-US"/>
        </w:rPr>
        <w:t>o</w:t>
      </w:r>
      <w:r w:rsidR="003548A7">
        <w:rPr>
          <w:lang w:val="en-US"/>
        </w:rPr>
        <w:t xml:space="preserve"> pair up.</w:t>
      </w:r>
      <w:r w:rsidR="00400E7F">
        <w:rPr>
          <w:lang w:val="en-US"/>
        </w:rPr>
        <w:t xml:space="preserve"> For us it was</w:t>
      </w:r>
      <w:r w:rsidR="00A74619">
        <w:rPr>
          <w:lang w:val="en-US"/>
        </w:rPr>
        <w:t xml:space="preserve"> direct</w:t>
      </w:r>
      <w:r w:rsidR="000C6732">
        <w:rPr>
          <w:lang w:val="en-US"/>
        </w:rPr>
        <w:t xml:space="preserve">ly clear </w:t>
      </w:r>
      <w:r w:rsidR="001B27BA">
        <w:rPr>
          <w:lang w:val="en-US"/>
        </w:rPr>
        <w:t>tha</w:t>
      </w:r>
      <w:r w:rsidR="002B25A7">
        <w:rPr>
          <w:lang w:val="en-US"/>
        </w:rPr>
        <w:t>t w</w:t>
      </w:r>
      <w:r w:rsidR="00C669C5">
        <w:rPr>
          <w:lang w:val="en-US"/>
        </w:rPr>
        <w:t xml:space="preserve">e </w:t>
      </w:r>
      <w:r w:rsidR="00D40274">
        <w:rPr>
          <w:lang w:val="en-US"/>
        </w:rPr>
        <w:t>would</w:t>
      </w:r>
      <w:r w:rsidR="002A4FA0">
        <w:rPr>
          <w:lang w:val="en-US"/>
        </w:rPr>
        <w:t xml:space="preserve"> work together</w:t>
      </w:r>
      <w:r w:rsidR="00D40274">
        <w:rPr>
          <w:lang w:val="en-US"/>
        </w:rPr>
        <w:t>.</w:t>
      </w:r>
      <w:r w:rsidR="000126AE">
        <w:rPr>
          <w:lang w:val="en-US"/>
        </w:rPr>
        <w:t xml:space="preserve"> </w:t>
      </w:r>
      <w:r w:rsidR="00166573">
        <w:rPr>
          <w:lang w:val="en-US"/>
        </w:rPr>
        <w:t xml:space="preserve">We have </w:t>
      </w:r>
      <w:r w:rsidR="005C464E">
        <w:rPr>
          <w:lang w:val="en-US"/>
        </w:rPr>
        <w:t>worked</w:t>
      </w:r>
      <w:r w:rsidR="0000235D">
        <w:rPr>
          <w:lang w:val="en-US"/>
        </w:rPr>
        <w:t xml:space="preserve"> on different </w:t>
      </w:r>
      <w:r w:rsidR="005C464E">
        <w:rPr>
          <w:lang w:val="en-US"/>
        </w:rPr>
        <w:t>projects</w:t>
      </w:r>
      <w:r w:rsidR="001F4179">
        <w:rPr>
          <w:lang w:val="en-US"/>
        </w:rPr>
        <w:t xml:space="preserve"> toge</w:t>
      </w:r>
      <w:r w:rsidR="00077A64">
        <w:rPr>
          <w:lang w:val="en-US"/>
        </w:rPr>
        <w:t>ther before and b</w:t>
      </w:r>
      <w:r w:rsidR="008D2CBA">
        <w:rPr>
          <w:lang w:val="en-US"/>
        </w:rPr>
        <w:t>uil</w:t>
      </w:r>
      <w:r w:rsidR="00187B97">
        <w:rPr>
          <w:lang w:val="en-US"/>
        </w:rPr>
        <w:t>t</w:t>
      </w:r>
      <w:r w:rsidR="008D2CBA">
        <w:rPr>
          <w:lang w:val="en-US"/>
        </w:rPr>
        <w:t xml:space="preserve"> a pro</w:t>
      </w:r>
      <w:r w:rsidR="008D423F">
        <w:rPr>
          <w:lang w:val="en-US"/>
        </w:rPr>
        <w:t xml:space="preserve">ductive </w:t>
      </w:r>
      <w:r w:rsidR="005B4A60">
        <w:rPr>
          <w:lang w:val="en-US"/>
        </w:rPr>
        <w:t xml:space="preserve">team </w:t>
      </w:r>
      <w:r w:rsidR="0098180D">
        <w:rPr>
          <w:lang w:val="en-US"/>
        </w:rPr>
        <w:t xml:space="preserve">which is also </w:t>
      </w:r>
      <w:r w:rsidR="00614B92">
        <w:rPr>
          <w:lang w:val="en-US"/>
        </w:rPr>
        <w:t xml:space="preserve">connected </w:t>
      </w:r>
      <w:r w:rsidR="00773E8B">
        <w:rPr>
          <w:lang w:val="en-US"/>
        </w:rPr>
        <w:t>t</w:t>
      </w:r>
      <w:r w:rsidR="001B166A">
        <w:rPr>
          <w:lang w:val="en-US"/>
        </w:rPr>
        <w:t>hrough</w:t>
      </w:r>
      <w:r w:rsidR="00646FA1">
        <w:rPr>
          <w:lang w:val="en-US"/>
        </w:rPr>
        <w:t xml:space="preserve"> friendship</w:t>
      </w:r>
      <w:r w:rsidR="00F257D7">
        <w:rPr>
          <w:lang w:val="en-US"/>
        </w:rPr>
        <w:t xml:space="preserve">. This </w:t>
      </w:r>
      <w:r w:rsidR="00C46AED">
        <w:rPr>
          <w:lang w:val="en-US"/>
        </w:rPr>
        <w:t>leads to a</w:t>
      </w:r>
      <w:r w:rsidR="00F7415A">
        <w:rPr>
          <w:lang w:val="en-US"/>
        </w:rPr>
        <w:t xml:space="preserve">n </w:t>
      </w:r>
      <w:r w:rsidR="001069CC">
        <w:rPr>
          <w:lang w:val="en-US"/>
        </w:rPr>
        <w:t>efficient</w:t>
      </w:r>
      <w:r w:rsidR="00670576">
        <w:rPr>
          <w:lang w:val="en-US"/>
        </w:rPr>
        <w:t xml:space="preserve"> </w:t>
      </w:r>
      <w:r w:rsidR="0004583A">
        <w:rPr>
          <w:lang w:val="en-US"/>
        </w:rPr>
        <w:t>but also nice</w:t>
      </w:r>
      <w:r w:rsidR="008E452E">
        <w:rPr>
          <w:lang w:val="en-US"/>
        </w:rPr>
        <w:t xml:space="preserve"> work</w:t>
      </w:r>
      <w:r w:rsidR="00BC2385">
        <w:rPr>
          <w:lang w:val="en-US"/>
        </w:rPr>
        <w:t xml:space="preserve"> </w:t>
      </w:r>
      <w:r w:rsidR="003418D0">
        <w:rPr>
          <w:lang w:val="en-US"/>
        </w:rPr>
        <w:t>together</w:t>
      </w:r>
      <w:r w:rsidR="00B37742">
        <w:rPr>
          <w:lang w:val="en-US"/>
        </w:rPr>
        <w:t>.</w:t>
      </w:r>
      <w:r w:rsidR="005C464E">
        <w:rPr>
          <w:lang w:val="en-US"/>
        </w:rPr>
        <w:t xml:space="preserve"> </w:t>
      </w:r>
    </w:p>
    <w:p w14:paraId="2E462816" w14:textId="18C63997" w:rsidR="00991452" w:rsidRDefault="00925DE0" w:rsidP="000F5383">
      <w:pPr>
        <w:spacing w:after="0"/>
        <w:jc w:val="both"/>
        <w:rPr>
          <w:lang w:val="en-US"/>
        </w:rPr>
      </w:pPr>
      <w:r>
        <w:rPr>
          <w:lang w:val="en-US"/>
        </w:rPr>
        <w:t>W</w:t>
      </w:r>
      <w:r w:rsidR="005C464E">
        <w:rPr>
          <w:lang w:val="en-US"/>
        </w:rPr>
        <w:t>e</w:t>
      </w:r>
      <w:r w:rsidR="00A019E1">
        <w:rPr>
          <w:lang w:val="en-US"/>
        </w:rPr>
        <w:t xml:space="preserve"> could then </w:t>
      </w:r>
      <w:r w:rsidR="00F45255">
        <w:rPr>
          <w:lang w:val="en-US"/>
        </w:rPr>
        <w:t xml:space="preserve">use this </w:t>
      </w:r>
      <w:r w:rsidR="003D37B7">
        <w:rPr>
          <w:lang w:val="en-US"/>
        </w:rPr>
        <w:t xml:space="preserve">basic </w:t>
      </w:r>
      <w:r w:rsidR="0069224F">
        <w:rPr>
          <w:lang w:val="en-US"/>
        </w:rPr>
        <w:t>algorithm</w:t>
      </w:r>
      <w:r w:rsidR="000D3AB2">
        <w:rPr>
          <w:lang w:val="en-US"/>
        </w:rPr>
        <w:t xml:space="preserve"> for our </w:t>
      </w:r>
      <w:r w:rsidR="00A8704C">
        <w:rPr>
          <w:lang w:val="en-US"/>
        </w:rPr>
        <w:t xml:space="preserve">own </w:t>
      </w:r>
      <w:r w:rsidR="0069224F">
        <w:rPr>
          <w:lang w:val="en-US"/>
        </w:rPr>
        <w:t>project</w:t>
      </w:r>
      <w:r w:rsidR="00CD4BD7">
        <w:rPr>
          <w:lang w:val="en-US"/>
        </w:rPr>
        <w:t xml:space="preserve"> an</w:t>
      </w:r>
      <w:r w:rsidR="007F06E7">
        <w:rPr>
          <w:lang w:val="en-US"/>
        </w:rPr>
        <w:t>d</w:t>
      </w:r>
      <w:r w:rsidR="008F0109">
        <w:rPr>
          <w:lang w:val="en-US"/>
        </w:rPr>
        <w:t xml:space="preserve"> </w:t>
      </w:r>
      <w:r w:rsidR="00073934">
        <w:rPr>
          <w:lang w:val="en-US"/>
        </w:rPr>
        <w:t>optimize</w:t>
      </w:r>
      <w:r w:rsidR="00A457F3">
        <w:rPr>
          <w:lang w:val="en-US"/>
        </w:rPr>
        <w:t xml:space="preserve"> </w:t>
      </w:r>
      <w:r w:rsidR="00120833">
        <w:rPr>
          <w:lang w:val="en-US"/>
        </w:rPr>
        <w:t>it</w:t>
      </w:r>
      <w:r w:rsidR="008F0949">
        <w:rPr>
          <w:lang w:val="en-US"/>
        </w:rPr>
        <w:t xml:space="preserve"> for our </w:t>
      </w:r>
      <w:r w:rsidR="00B52419">
        <w:rPr>
          <w:lang w:val="en-US"/>
        </w:rPr>
        <w:t>o</w:t>
      </w:r>
      <w:r w:rsidR="00307E0F">
        <w:rPr>
          <w:lang w:val="en-US"/>
        </w:rPr>
        <w:t>wn needs</w:t>
      </w:r>
      <w:r w:rsidR="008F0949">
        <w:rPr>
          <w:lang w:val="en-US"/>
        </w:rPr>
        <w:t>.</w:t>
      </w:r>
    </w:p>
    <w:p w14:paraId="043771FB" w14:textId="538CF2B3" w:rsidR="00C00BC4" w:rsidRPr="009F09CC" w:rsidRDefault="00991452">
      <w:pPr>
        <w:spacing w:after="0"/>
        <w:jc w:val="both"/>
        <w:rPr>
          <w:lang w:val="en-US"/>
        </w:rPr>
      </w:pPr>
      <w:r>
        <w:rPr>
          <w:lang w:val="en-US"/>
        </w:rPr>
        <w:t xml:space="preserve">The idea for distinguishing different hand sing was set very fast. We did a short </w:t>
      </w:r>
      <w:r w:rsidR="009611F8">
        <w:rPr>
          <w:lang w:val="en-US"/>
        </w:rPr>
        <w:t>brainstorming session</w:t>
      </w:r>
      <w:r>
        <w:rPr>
          <w:lang w:val="en-US"/>
        </w:rPr>
        <w:t xml:space="preserve"> with all the ideas which we had in mind</w:t>
      </w:r>
      <w:r w:rsidR="00A82808">
        <w:rPr>
          <w:lang w:val="en-US"/>
        </w:rPr>
        <w:t xml:space="preserve">. </w:t>
      </w:r>
      <w:r w:rsidR="00865A44">
        <w:rPr>
          <w:lang w:val="en-US"/>
        </w:rPr>
        <w:t>We ha</w:t>
      </w:r>
      <w:r w:rsidR="006B6AFC">
        <w:rPr>
          <w:lang w:val="en-US"/>
        </w:rPr>
        <w:t xml:space="preserve">d a lot of </w:t>
      </w:r>
      <w:r w:rsidR="0018498A">
        <w:rPr>
          <w:lang w:val="en-US"/>
        </w:rPr>
        <w:t>different ideas</w:t>
      </w:r>
      <w:r>
        <w:rPr>
          <w:lang w:val="en-US"/>
        </w:rPr>
        <w:t xml:space="preserve"> but soon </w:t>
      </w:r>
      <w:r w:rsidR="009611F8">
        <w:rPr>
          <w:lang w:val="en-US"/>
        </w:rPr>
        <w:t>concluded</w:t>
      </w:r>
      <w:r w:rsidR="002D42CC">
        <w:rPr>
          <w:lang w:val="en-US"/>
        </w:rPr>
        <w:t xml:space="preserve"> that we fi</w:t>
      </w:r>
      <w:r w:rsidR="00303609">
        <w:rPr>
          <w:lang w:val="en-US"/>
        </w:rPr>
        <w:t>nd the topic of han</w:t>
      </w:r>
      <w:r w:rsidR="00670446">
        <w:rPr>
          <w:lang w:val="en-US"/>
        </w:rPr>
        <w:t xml:space="preserve">d </w:t>
      </w:r>
      <w:r w:rsidR="002C1CE1">
        <w:rPr>
          <w:lang w:val="en-US"/>
        </w:rPr>
        <w:t>recognition</w:t>
      </w:r>
      <w:r w:rsidR="00670446">
        <w:rPr>
          <w:lang w:val="en-US"/>
        </w:rPr>
        <w:t xml:space="preserve"> </w:t>
      </w:r>
      <w:r w:rsidR="002C1CE1">
        <w:rPr>
          <w:lang w:val="en-US"/>
        </w:rPr>
        <w:t>interesting</w:t>
      </w:r>
      <w:r>
        <w:rPr>
          <w:lang w:val="en-US"/>
        </w:rPr>
        <w:t>.</w:t>
      </w:r>
      <w:r w:rsidR="00963D37">
        <w:rPr>
          <w:lang w:val="en-US"/>
        </w:rPr>
        <w:t xml:space="preserve"> Diff</w:t>
      </w:r>
      <w:r w:rsidR="00484782">
        <w:rPr>
          <w:lang w:val="en-US"/>
        </w:rPr>
        <w:t xml:space="preserve">erent ideas </w:t>
      </w:r>
      <w:r w:rsidR="0080111F">
        <w:rPr>
          <w:lang w:val="en-US"/>
        </w:rPr>
        <w:t xml:space="preserve">for working </w:t>
      </w:r>
      <w:r w:rsidR="004C57EB">
        <w:rPr>
          <w:lang w:val="en-US"/>
        </w:rPr>
        <w:t>with han</w:t>
      </w:r>
      <w:r w:rsidR="00F47E05">
        <w:rPr>
          <w:lang w:val="en-US"/>
        </w:rPr>
        <w:t xml:space="preserve">ds came </w:t>
      </w:r>
      <w:r w:rsidR="00A46B83">
        <w:rPr>
          <w:lang w:val="en-US"/>
        </w:rPr>
        <w:t>into our minds</w:t>
      </w:r>
      <w:r w:rsidR="006D1B1E">
        <w:rPr>
          <w:lang w:val="en-US"/>
        </w:rPr>
        <w:t>.</w:t>
      </w:r>
      <w:r>
        <w:rPr>
          <w:lang w:val="en-US"/>
        </w:rPr>
        <w:t xml:space="preserve"> </w:t>
      </w:r>
      <w:r w:rsidR="001B5264">
        <w:rPr>
          <w:lang w:val="en-US"/>
        </w:rPr>
        <w:t>To</w:t>
      </w:r>
      <w:r w:rsidR="00E31839">
        <w:rPr>
          <w:lang w:val="en-US"/>
        </w:rPr>
        <w:t xml:space="preserve"> disti</w:t>
      </w:r>
      <w:r w:rsidR="00F475C5">
        <w:rPr>
          <w:lang w:val="en-US"/>
        </w:rPr>
        <w:t>ng</w:t>
      </w:r>
      <w:r w:rsidR="00E155C5">
        <w:rPr>
          <w:lang w:val="en-US"/>
        </w:rPr>
        <w:t>uish differ</w:t>
      </w:r>
      <w:r w:rsidR="00261E01">
        <w:rPr>
          <w:lang w:val="en-US"/>
        </w:rPr>
        <w:t xml:space="preserve">ent hands </w:t>
      </w:r>
      <w:r w:rsidR="00022E5A">
        <w:rPr>
          <w:lang w:val="en-US"/>
        </w:rPr>
        <w:t>wa</w:t>
      </w:r>
      <w:r w:rsidR="002E6138">
        <w:rPr>
          <w:lang w:val="en-US"/>
        </w:rPr>
        <w:t>s for us a bit b</w:t>
      </w:r>
      <w:r w:rsidR="00654B2F">
        <w:rPr>
          <w:lang w:val="en-US"/>
        </w:rPr>
        <w:t xml:space="preserve">oring so we </w:t>
      </w:r>
      <w:r w:rsidR="00F63CE8">
        <w:rPr>
          <w:lang w:val="en-US"/>
        </w:rPr>
        <w:t xml:space="preserve">thought </w:t>
      </w:r>
      <w:r w:rsidR="004E5D74">
        <w:rPr>
          <w:lang w:val="en-US"/>
        </w:rPr>
        <w:t xml:space="preserve">of other ways and </w:t>
      </w:r>
      <w:r w:rsidR="00B120AE">
        <w:rPr>
          <w:lang w:val="en-US"/>
        </w:rPr>
        <w:t xml:space="preserve">emojis </w:t>
      </w:r>
      <w:r w:rsidR="009A6E27">
        <w:rPr>
          <w:lang w:val="en-US"/>
        </w:rPr>
        <w:t>came in</w:t>
      </w:r>
      <w:r w:rsidR="00A17920">
        <w:rPr>
          <w:lang w:val="en-US"/>
        </w:rPr>
        <w:t xml:space="preserve">to the </w:t>
      </w:r>
      <w:r w:rsidR="00752EF2">
        <w:rPr>
          <w:lang w:val="en-US"/>
        </w:rPr>
        <w:t>discussion</w:t>
      </w:r>
      <w:r w:rsidR="00AB5E44">
        <w:rPr>
          <w:lang w:val="en-US"/>
        </w:rPr>
        <w:t xml:space="preserve">. </w:t>
      </w:r>
      <w:r w:rsidR="00C00BC4">
        <w:rPr>
          <w:lang w:val="en-US"/>
        </w:rPr>
        <w:t xml:space="preserve">We thought about comparing our hands to emojis, but we turned down this idea, but the emojis were used as an inspiration for our decision on the different hand signs. We decided on five different hand signs.   </w:t>
      </w:r>
    </w:p>
    <w:p w14:paraId="06C55418" w14:textId="65936C17" w:rsidR="008A796E" w:rsidRDefault="00991452" w:rsidP="000F5383">
      <w:pPr>
        <w:spacing w:after="0"/>
        <w:jc w:val="both"/>
        <w:rPr>
          <w:lang w:val="en-US"/>
        </w:rPr>
      </w:pPr>
      <w:r>
        <w:rPr>
          <w:lang w:val="en-US"/>
        </w:rPr>
        <w:t xml:space="preserve">We created our own data set. Our algorithm was tested using our data set </w:t>
      </w:r>
      <w:r w:rsidR="00613676">
        <w:rPr>
          <w:lang w:val="en-US"/>
        </w:rPr>
        <w:t>and</w:t>
      </w:r>
      <w:r>
        <w:rPr>
          <w:lang w:val="en-US"/>
        </w:rPr>
        <w:t xml:space="preserve"> optimized to the needs of our dataset. </w:t>
      </w:r>
    </w:p>
    <w:p w14:paraId="2E25B476" w14:textId="3F6A1D4C" w:rsidR="00BD41CF" w:rsidRDefault="00B574CD" w:rsidP="000F5383">
      <w:pPr>
        <w:spacing w:after="0"/>
        <w:jc w:val="both"/>
        <w:rPr>
          <w:lang w:val="en-US"/>
        </w:rPr>
      </w:pPr>
      <w:r>
        <w:rPr>
          <w:lang w:val="en-US"/>
        </w:rPr>
        <w:t>Because we</w:t>
      </w:r>
      <w:r w:rsidR="00833F05">
        <w:rPr>
          <w:lang w:val="en-US"/>
        </w:rPr>
        <w:t xml:space="preserve"> </w:t>
      </w:r>
      <w:r w:rsidR="00E96EBE">
        <w:rPr>
          <w:lang w:val="en-US"/>
        </w:rPr>
        <w:t xml:space="preserve">had an </w:t>
      </w:r>
      <w:r w:rsidR="006D6107">
        <w:rPr>
          <w:lang w:val="en-US"/>
        </w:rPr>
        <w:t>efficient way o</w:t>
      </w:r>
      <w:r w:rsidR="006431D1">
        <w:rPr>
          <w:lang w:val="en-US"/>
        </w:rPr>
        <w:t xml:space="preserve">f creating </w:t>
      </w:r>
      <w:r w:rsidR="00D071AA">
        <w:rPr>
          <w:lang w:val="en-US"/>
        </w:rPr>
        <w:t>our own data</w:t>
      </w:r>
      <w:r w:rsidR="00416E6E">
        <w:rPr>
          <w:lang w:val="en-US"/>
        </w:rPr>
        <w:t xml:space="preserve"> </w:t>
      </w:r>
      <w:r w:rsidR="008C1A74">
        <w:rPr>
          <w:lang w:val="en-US"/>
        </w:rPr>
        <w:t>set,</w:t>
      </w:r>
      <w:r w:rsidR="00416E6E">
        <w:rPr>
          <w:lang w:val="en-US"/>
        </w:rPr>
        <w:t xml:space="preserve"> w</w:t>
      </w:r>
      <w:r w:rsidR="009D145D">
        <w:rPr>
          <w:lang w:val="en-US"/>
        </w:rPr>
        <w:t>e had en</w:t>
      </w:r>
      <w:r w:rsidR="00890FDF">
        <w:rPr>
          <w:lang w:val="en-US"/>
        </w:rPr>
        <w:t>ough time and mo</w:t>
      </w:r>
      <w:r w:rsidR="00297682">
        <w:rPr>
          <w:lang w:val="en-US"/>
        </w:rPr>
        <w:t>tivation to wri</w:t>
      </w:r>
      <w:r w:rsidR="00A5392C">
        <w:rPr>
          <w:lang w:val="en-US"/>
        </w:rPr>
        <w:t>te an a</w:t>
      </w:r>
      <w:r w:rsidR="00900448">
        <w:rPr>
          <w:lang w:val="en-US"/>
        </w:rPr>
        <w:t>dditional</w:t>
      </w:r>
      <w:r w:rsidR="00650ADF">
        <w:rPr>
          <w:lang w:val="en-US"/>
        </w:rPr>
        <w:t xml:space="preserve"> </w:t>
      </w:r>
      <w:r w:rsidR="00F751ED">
        <w:rPr>
          <w:lang w:val="en-US"/>
        </w:rPr>
        <w:t>algorithm</w:t>
      </w:r>
      <w:r w:rsidR="00A01337">
        <w:rPr>
          <w:lang w:val="en-US"/>
        </w:rPr>
        <w:t>.</w:t>
      </w:r>
      <w:r w:rsidR="00F751ED">
        <w:rPr>
          <w:lang w:val="en-US"/>
        </w:rPr>
        <w:t xml:space="preserve"> </w:t>
      </w:r>
      <w:r w:rsidR="00D1675F">
        <w:rPr>
          <w:lang w:val="en-US"/>
        </w:rPr>
        <w:t xml:space="preserve">After some </w:t>
      </w:r>
      <w:r w:rsidR="00FE0E1B">
        <w:rPr>
          <w:lang w:val="en-US"/>
        </w:rPr>
        <w:t>evaluation</w:t>
      </w:r>
      <w:r w:rsidR="000972ED">
        <w:rPr>
          <w:lang w:val="en-US"/>
        </w:rPr>
        <w:t xml:space="preserve"> </w:t>
      </w:r>
      <w:r w:rsidR="00DE66B0">
        <w:rPr>
          <w:lang w:val="en-US"/>
        </w:rPr>
        <w:t>we decided</w:t>
      </w:r>
      <w:r w:rsidR="0030562F">
        <w:rPr>
          <w:lang w:val="en-US"/>
        </w:rPr>
        <w:t xml:space="preserve"> to</w:t>
      </w:r>
      <w:r w:rsidR="00644B8D">
        <w:rPr>
          <w:lang w:val="en-US"/>
        </w:rPr>
        <w:t xml:space="preserve"> </w:t>
      </w:r>
      <w:r w:rsidR="0043714C">
        <w:rPr>
          <w:lang w:val="en-US"/>
        </w:rPr>
        <w:t>use the k</w:t>
      </w:r>
      <w:r w:rsidR="00736979">
        <w:rPr>
          <w:lang w:val="en-US"/>
        </w:rPr>
        <w:t xml:space="preserve">-mean method. </w:t>
      </w:r>
      <w:r w:rsidR="003C2CE2">
        <w:rPr>
          <w:lang w:val="en-US"/>
        </w:rPr>
        <w:t>We</w:t>
      </w:r>
      <w:r w:rsidR="00667003">
        <w:rPr>
          <w:lang w:val="en-US"/>
        </w:rPr>
        <w:t xml:space="preserve"> </w:t>
      </w:r>
      <w:r w:rsidR="00556FC0">
        <w:rPr>
          <w:lang w:val="en-US"/>
        </w:rPr>
        <w:t>got</w:t>
      </w:r>
      <w:r w:rsidR="00B352B0">
        <w:rPr>
          <w:lang w:val="en-US"/>
        </w:rPr>
        <w:t xml:space="preserve"> a short </w:t>
      </w:r>
      <w:r w:rsidR="00A6503A">
        <w:rPr>
          <w:lang w:val="en-US"/>
        </w:rPr>
        <w:t>input</w:t>
      </w:r>
      <w:r w:rsidR="001E071B">
        <w:rPr>
          <w:lang w:val="en-US"/>
        </w:rPr>
        <w:t xml:space="preserve"> </w:t>
      </w:r>
      <w:r w:rsidR="00CA629F">
        <w:rPr>
          <w:lang w:val="en-US"/>
        </w:rPr>
        <w:t>for</w:t>
      </w:r>
      <w:r w:rsidR="00126816">
        <w:rPr>
          <w:lang w:val="en-US"/>
        </w:rPr>
        <w:t xml:space="preserve"> this </w:t>
      </w:r>
      <w:r w:rsidR="00A6503A">
        <w:rPr>
          <w:lang w:val="en-US"/>
        </w:rPr>
        <w:t>algorithm</w:t>
      </w:r>
      <w:r w:rsidR="00586CCE">
        <w:rPr>
          <w:lang w:val="en-US"/>
        </w:rPr>
        <w:t xml:space="preserve"> and then </w:t>
      </w:r>
      <w:r w:rsidR="00931A5B">
        <w:rPr>
          <w:lang w:val="en-US"/>
        </w:rPr>
        <w:t>u</w:t>
      </w:r>
      <w:r w:rsidR="007A3190">
        <w:rPr>
          <w:lang w:val="en-US"/>
        </w:rPr>
        <w:t xml:space="preserve">sed those </w:t>
      </w:r>
      <w:r w:rsidR="00A6503A">
        <w:rPr>
          <w:lang w:val="en-US"/>
        </w:rPr>
        <w:t>ideas</w:t>
      </w:r>
      <w:r w:rsidR="0081468E">
        <w:rPr>
          <w:lang w:val="en-US"/>
        </w:rPr>
        <w:t xml:space="preserve"> to progra</w:t>
      </w:r>
      <w:r w:rsidR="00CC08CC">
        <w:rPr>
          <w:lang w:val="en-US"/>
        </w:rPr>
        <w:t>m it ours</w:t>
      </w:r>
      <w:r w:rsidR="00556FC0">
        <w:rPr>
          <w:lang w:val="en-US"/>
        </w:rPr>
        <w:t xml:space="preserve">elves. </w:t>
      </w:r>
    </w:p>
    <w:p w14:paraId="0C118942" w14:textId="19DB0DAC" w:rsidR="00C83329" w:rsidRDefault="00C83329" w:rsidP="000F5383">
      <w:pPr>
        <w:spacing w:after="0"/>
        <w:jc w:val="both"/>
        <w:rPr>
          <w:lang w:val="en-US"/>
        </w:rPr>
      </w:pPr>
      <w:r>
        <w:rPr>
          <w:lang w:val="en-US"/>
        </w:rPr>
        <w:t xml:space="preserve"> </w:t>
      </w:r>
    </w:p>
    <w:p w14:paraId="5A2F3C7C" w14:textId="3C08C262" w:rsidR="00054D6A" w:rsidRPr="00AE246F" w:rsidRDefault="00AC3AAC" w:rsidP="000F5383">
      <w:pPr>
        <w:pStyle w:val="Heading1"/>
        <w:jc w:val="both"/>
        <w:rPr>
          <w:b/>
          <w:lang w:val="en-US"/>
        </w:rPr>
      </w:pPr>
      <w:bookmarkStart w:id="1" w:name="_Toc184828527"/>
      <w:r w:rsidRPr="00AE246F">
        <w:rPr>
          <w:b/>
          <w:lang w:val="en-US"/>
        </w:rPr>
        <w:lastRenderedPageBreak/>
        <w:t>Theory and Results</w:t>
      </w:r>
      <w:bookmarkEnd w:id="1"/>
    </w:p>
    <w:p w14:paraId="585907B3" w14:textId="276EAF23" w:rsidR="0013290C" w:rsidRPr="004D2585" w:rsidRDefault="004D2585" w:rsidP="004D2585">
      <w:pPr>
        <w:pStyle w:val="Heading2"/>
        <w:rPr>
          <w:b/>
          <w:bCs/>
          <w:lang w:val="en-US"/>
        </w:rPr>
      </w:pPr>
      <w:bookmarkStart w:id="2" w:name="_Toc184828528"/>
      <w:r w:rsidRPr="004D2585">
        <w:rPr>
          <w:b/>
          <w:bCs/>
          <w:lang w:val="en-US"/>
        </w:rPr>
        <w:t>Dataset</w:t>
      </w:r>
      <w:bookmarkEnd w:id="2"/>
    </w:p>
    <w:p w14:paraId="5B909896" w14:textId="3EB3615B" w:rsidR="004D2585" w:rsidRDefault="00F838B5" w:rsidP="009343F3">
      <w:pPr>
        <w:jc w:val="both"/>
        <w:rPr>
          <w:lang w:val="en-US"/>
        </w:rPr>
      </w:pPr>
      <w:r>
        <w:rPr>
          <w:i/>
          <w:iCs/>
          <w:noProof/>
          <w:lang w:val="en-US"/>
        </w:rPr>
        <w:drawing>
          <wp:anchor distT="0" distB="0" distL="114300" distR="114300" simplePos="0" relativeHeight="251658242" behindDoc="1" locked="0" layoutInCell="1" allowOverlap="1" wp14:anchorId="7D84119C" wp14:editId="6C160FB2">
            <wp:simplePos x="0" y="0"/>
            <wp:positionH relativeFrom="column">
              <wp:posOffset>1483360</wp:posOffset>
            </wp:positionH>
            <wp:positionV relativeFrom="paragraph">
              <wp:posOffset>770890</wp:posOffset>
            </wp:positionV>
            <wp:extent cx="2075180" cy="1706880"/>
            <wp:effectExtent l="0" t="0" r="1270" b="7620"/>
            <wp:wrapTopAndBottom/>
            <wp:docPr id="14271359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35926" name="Grafik 1427135926"/>
                    <pic:cNvPicPr/>
                  </pic:nvPicPr>
                  <pic:blipFill rotWithShape="1">
                    <a:blip r:embed="rId7" cstate="print">
                      <a:extLst>
                        <a:ext uri="{28A0092B-C50C-407E-A947-70E740481C1C}">
                          <a14:useLocalDpi xmlns:a14="http://schemas.microsoft.com/office/drawing/2010/main" val="0"/>
                        </a:ext>
                      </a:extLst>
                    </a:blip>
                    <a:srcRect l="-1" t="14633" r="187" b="23774"/>
                    <a:stretch/>
                  </pic:blipFill>
                  <pic:spPr bwMode="auto">
                    <a:xfrm>
                      <a:off x="0" y="0"/>
                      <a:ext cx="2075180" cy="1706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13C8">
        <w:rPr>
          <w:lang w:val="en-US"/>
        </w:rPr>
        <w:t>For our program we needed to create a dataset co</w:t>
      </w:r>
      <w:r w:rsidR="00EB6E46">
        <w:rPr>
          <w:lang w:val="en-US"/>
        </w:rPr>
        <w:t xml:space="preserve">ntaining </w:t>
      </w:r>
      <w:r w:rsidR="00415B4F">
        <w:rPr>
          <w:lang w:val="en-US"/>
        </w:rPr>
        <w:t>our five hand signs</w:t>
      </w:r>
      <w:r w:rsidR="007A3C94">
        <w:rPr>
          <w:lang w:val="en-US"/>
        </w:rPr>
        <w:t xml:space="preserve">, shown by different </w:t>
      </w:r>
      <w:r w:rsidR="002F08AF">
        <w:rPr>
          <w:lang w:val="en-US"/>
        </w:rPr>
        <w:t xml:space="preserve">hands. </w:t>
      </w:r>
      <w:r w:rsidR="006B03F5">
        <w:rPr>
          <w:lang w:val="en-US"/>
        </w:rPr>
        <w:t>To</w:t>
      </w:r>
      <w:r w:rsidR="00090EB4">
        <w:rPr>
          <w:lang w:val="en-US"/>
        </w:rPr>
        <w:t xml:space="preserve"> create this in an efficient manner we </w:t>
      </w:r>
      <w:r w:rsidR="00EC237C">
        <w:rPr>
          <w:lang w:val="en-US"/>
        </w:rPr>
        <w:t xml:space="preserve">built </w:t>
      </w:r>
      <w:r w:rsidR="00102C42">
        <w:rPr>
          <w:lang w:val="en-US"/>
        </w:rPr>
        <w:t xml:space="preserve">a camara rig from </w:t>
      </w:r>
      <w:r w:rsidR="002701B0">
        <w:rPr>
          <w:lang w:val="en-US"/>
        </w:rPr>
        <w:t>wooden boards</w:t>
      </w:r>
      <w:r w:rsidR="006B03F5">
        <w:rPr>
          <w:lang w:val="en-US"/>
        </w:rPr>
        <w:t>, shown below:</w:t>
      </w:r>
    </w:p>
    <w:p w14:paraId="21322A24" w14:textId="77777777" w:rsidR="00255641" w:rsidRDefault="00D46A3D" w:rsidP="00D15522">
      <w:pPr>
        <w:spacing w:after="0"/>
        <w:jc w:val="both"/>
        <w:rPr>
          <w:lang w:val="en-US"/>
        </w:rPr>
      </w:pPr>
      <w:r>
        <w:rPr>
          <w:lang w:val="en-US"/>
        </w:rPr>
        <w:t xml:space="preserve">We then ensured </w:t>
      </w:r>
      <w:r w:rsidR="00F26F61">
        <w:rPr>
          <w:lang w:val="en-US"/>
        </w:rPr>
        <w:t xml:space="preserve">that the light </w:t>
      </w:r>
      <w:r w:rsidR="00EB53E3">
        <w:rPr>
          <w:lang w:val="en-US"/>
        </w:rPr>
        <w:t xml:space="preserve">was the same for each </w:t>
      </w:r>
      <w:r w:rsidR="008513A1">
        <w:rPr>
          <w:lang w:val="en-US"/>
        </w:rPr>
        <w:t>person</w:t>
      </w:r>
      <w:r w:rsidR="00C74C8E">
        <w:rPr>
          <w:lang w:val="en-US"/>
        </w:rPr>
        <w:t xml:space="preserve">. </w:t>
      </w:r>
      <w:r w:rsidR="00CC4BC3" w:rsidRPr="00DE4A22">
        <w:rPr>
          <w:lang w:val="en-US"/>
        </w:rPr>
        <w:t xml:space="preserve">Using a </w:t>
      </w:r>
      <w:r w:rsidR="00DE4A22" w:rsidRPr="00DE4A22">
        <w:rPr>
          <w:lang w:val="en-US"/>
        </w:rPr>
        <w:t>Lei</w:t>
      </w:r>
      <w:r w:rsidR="00DE4A22">
        <w:rPr>
          <w:lang w:val="en-US"/>
        </w:rPr>
        <w:t>ca</w:t>
      </w:r>
      <w:r w:rsidR="0069002A">
        <w:rPr>
          <w:lang w:val="en-US"/>
        </w:rPr>
        <w:t xml:space="preserve"> </w:t>
      </w:r>
      <w:r w:rsidR="0069002A" w:rsidRPr="0069002A">
        <w:rPr>
          <w:highlight w:val="yellow"/>
          <w:lang w:val="en-US"/>
        </w:rPr>
        <w:t>(</w:t>
      </w:r>
      <w:r w:rsidR="0069002A" w:rsidRPr="0069002A">
        <w:rPr>
          <w:i/>
          <w:iCs/>
          <w:highlight w:val="yellow"/>
          <w:lang w:val="en-US"/>
        </w:rPr>
        <w:t>Reference)</w:t>
      </w:r>
      <w:r w:rsidR="00DE4A22">
        <w:rPr>
          <w:lang w:val="en-US"/>
        </w:rPr>
        <w:t xml:space="preserve"> Camera</w:t>
      </w:r>
      <w:r w:rsidR="0069002A">
        <w:rPr>
          <w:lang w:val="en-US"/>
        </w:rPr>
        <w:t xml:space="preserve"> we then took square images. </w:t>
      </w:r>
      <w:r w:rsidR="00F32B07">
        <w:rPr>
          <w:lang w:val="en-US"/>
        </w:rPr>
        <w:t>This would simplify the process later when processing the</w:t>
      </w:r>
      <w:r w:rsidR="000D748B">
        <w:rPr>
          <w:lang w:val="en-US"/>
        </w:rPr>
        <w:t xml:space="preserve"> images. </w:t>
      </w:r>
      <w:r w:rsidR="00013272">
        <w:rPr>
          <w:lang w:val="en-US"/>
        </w:rPr>
        <w:t>Furthermore,</w:t>
      </w:r>
      <w:r w:rsidR="000D748B">
        <w:rPr>
          <w:lang w:val="en-US"/>
        </w:rPr>
        <w:t xml:space="preserve"> our camera rig was </w:t>
      </w:r>
      <w:r w:rsidR="00C07229">
        <w:rPr>
          <w:lang w:val="en-US"/>
        </w:rPr>
        <w:t>set up</w:t>
      </w:r>
      <w:r w:rsidR="000D748B">
        <w:rPr>
          <w:lang w:val="en-US"/>
        </w:rPr>
        <w:t xml:space="preserve"> exactly to fit one hand into the frame so we wouldn’t need to </w:t>
      </w:r>
      <w:r w:rsidR="00AC7BF1">
        <w:rPr>
          <w:lang w:val="en-US"/>
        </w:rPr>
        <w:t>crop our images further</w:t>
      </w:r>
      <w:r w:rsidR="009343F3">
        <w:rPr>
          <w:lang w:val="en-US"/>
        </w:rPr>
        <w:t>.</w:t>
      </w:r>
      <w:r w:rsidR="004806B1">
        <w:rPr>
          <w:lang w:val="en-US"/>
        </w:rPr>
        <w:t xml:space="preserve"> </w:t>
      </w:r>
    </w:p>
    <w:p w14:paraId="6A2A1031" w14:textId="6DD5BCF2" w:rsidR="009654B1" w:rsidRDefault="002D1C6C" w:rsidP="009343F3">
      <w:pPr>
        <w:jc w:val="both"/>
        <w:rPr>
          <w:lang w:val="en-US"/>
        </w:rPr>
      </w:pPr>
      <w:r>
        <w:rPr>
          <w:lang w:val="en-US"/>
        </w:rPr>
        <w:t xml:space="preserve">To automate the </w:t>
      </w:r>
      <w:r w:rsidR="00FC5E29">
        <w:rPr>
          <w:lang w:val="en-US"/>
        </w:rPr>
        <w:t>process,</w:t>
      </w:r>
      <w:r>
        <w:rPr>
          <w:lang w:val="en-US"/>
        </w:rPr>
        <w:t xml:space="preserve"> we wrote a program which </w:t>
      </w:r>
      <w:r w:rsidR="00CE115D">
        <w:rPr>
          <w:lang w:val="en-US"/>
        </w:rPr>
        <w:t xml:space="preserve">automatically named the </w:t>
      </w:r>
      <w:r w:rsidR="00EC618F">
        <w:rPr>
          <w:lang w:val="en-US"/>
        </w:rPr>
        <w:t>images,</w:t>
      </w:r>
      <w:r w:rsidR="007F36A6">
        <w:rPr>
          <w:lang w:val="en-US"/>
        </w:rPr>
        <w:t xml:space="preserve"> so all the image</w:t>
      </w:r>
      <w:r w:rsidR="00B10F16">
        <w:rPr>
          <w:lang w:val="en-US"/>
        </w:rPr>
        <w:t xml:space="preserve"> names contained the name of the hand sign. </w:t>
      </w:r>
      <w:r w:rsidR="00223836">
        <w:rPr>
          <w:lang w:val="en-US"/>
        </w:rPr>
        <w:t xml:space="preserve">Our program also </w:t>
      </w:r>
      <w:r w:rsidR="00A810B3">
        <w:rPr>
          <w:lang w:val="en-US"/>
        </w:rPr>
        <w:t xml:space="preserve">rescaled the images to </w:t>
      </w:r>
      <w:r w:rsidR="00041B5B" w:rsidRPr="00E735BD">
        <w:rPr>
          <w:lang w:val="en-US"/>
        </w:rPr>
        <w:t>256x256</w:t>
      </w:r>
      <w:r w:rsidR="00041B5B" w:rsidRPr="00E735BD">
        <w:rPr>
          <w:b/>
          <w:lang w:val="en-US"/>
        </w:rPr>
        <w:t xml:space="preserve"> </w:t>
      </w:r>
      <w:r w:rsidR="002A2ECF">
        <w:rPr>
          <w:lang w:val="en-US"/>
        </w:rPr>
        <w:t>pixels</w:t>
      </w:r>
      <w:r w:rsidR="009A1921">
        <w:rPr>
          <w:lang w:val="en-US"/>
        </w:rPr>
        <w:t xml:space="preserve"> a</w:t>
      </w:r>
      <w:r w:rsidR="00BA11A5">
        <w:rPr>
          <w:lang w:val="en-US"/>
        </w:rPr>
        <w:t xml:space="preserve">nd converted them to </w:t>
      </w:r>
      <w:r w:rsidR="001F1B2D">
        <w:rPr>
          <w:lang w:val="en-US"/>
        </w:rPr>
        <w:t xml:space="preserve">grayscale. </w:t>
      </w:r>
      <w:r w:rsidR="00E275B5">
        <w:rPr>
          <w:lang w:val="en-US"/>
        </w:rPr>
        <w:t xml:space="preserve">For our other programs to work the images were read </w:t>
      </w:r>
      <w:r w:rsidR="00537806">
        <w:rPr>
          <w:lang w:val="en-US"/>
        </w:rPr>
        <w:t xml:space="preserve">row by row </w:t>
      </w:r>
      <w:r w:rsidR="009E3FB4">
        <w:rPr>
          <w:lang w:val="en-US"/>
        </w:rPr>
        <w:t>to form a vector.</w:t>
      </w:r>
      <w:r w:rsidR="00B618BB">
        <w:rPr>
          <w:lang w:val="en-US"/>
        </w:rPr>
        <w:t xml:space="preserve"> All of this was done </w:t>
      </w:r>
      <w:r w:rsidR="005F3329">
        <w:rPr>
          <w:lang w:val="en-US"/>
        </w:rPr>
        <w:t xml:space="preserve">using </w:t>
      </w:r>
      <w:proofErr w:type="spellStart"/>
      <w:r w:rsidR="005F3329">
        <w:rPr>
          <w:lang w:val="en-US"/>
        </w:rPr>
        <w:t>os</w:t>
      </w:r>
      <w:proofErr w:type="spellEnd"/>
      <w:r w:rsidR="00AA7997">
        <w:rPr>
          <w:rStyle w:val="FootnoteReference"/>
          <w:lang w:val="en-US"/>
        </w:rPr>
        <w:footnoteReference w:id="2"/>
      </w:r>
      <w:r w:rsidR="005F3329">
        <w:rPr>
          <w:lang w:val="en-US"/>
        </w:rPr>
        <w:t xml:space="preserve"> and Pillow</w:t>
      </w:r>
      <w:r w:rsidR="00BC614F">
        <w:rPr>
          <w:rStyle w:val="FootnoteReference"/>
          <w:lang w:val="en-US"/>
        </w:rPr>
        <w:footnoteReference w:id="3"/>
      </w:r>
      <w:r w:rsidR="00EF5751">
        <w:rPr>
          <w:lang w:val="en-US"/>
        </w:rPr>
        <w:t>.</w:t>
      </w:r>
    </w:p>
    <w:p w14:paraId="32B3519C" w14:textId="6CA9DB34" w:rsidR="0005791E" w:rsidRDefault="00FD45A8" w:rsidP="009343F3">
      <w:pPr>
        <w:jc w:val="both"/>
        <w:rPr>
          <w:lang w:val="en-US"/>
        </w:rPr>
      </w:pPr>
      <w:r>
        <w:rPr>
          <w:noProof/>
          <w:lang w:val="en-US"/>
        </w:rPr>
        <mc:AlternateContent>
          <mc:Choice Requires="wpg">
            <w:drawing>
              <wp:anchor distT="0" distB="0" distL="114300" distR="114300" simplePos="0" relativeHeight="251658243" behindDoc="0" locked="0" layoutInCell="1" allowOverlap="1" wp14:anchorId="20D50486" wp14:editId="56E1FA6A">
                <wp:simplePos x="0" y="0"/>
                <wp:positionH relativeFrom="column">
                  <wp:posOffset>115147</wp:posOffset>
                </wp:positionH>
                <wp:positionV relativeFrom="paragraph">
                  <wp:posOffset>661670</wp:posOffset>
                </wp:positionV>
                <wp:extent cx="5496560" cy="1005840"/>
                <wp:effectExtent l="0" t="0" r="8890" b="3810"/>
                <wp:wrapTight wrapText="bothSides">
                  <wp:wrapPolygon edited="0">
                    <wp:start x="0" y="0"/>
                    <wp:lineTo x="0" y="21273"/>
                    <wp:lineTo x="21560" y="21273"/>
                    <wp:lineTo x="21560" y="0"/>
                    <wp:lineTo x="0" y="0"/>
                  </wp:wrapPolygon>
                </wp:wrapTight>
                <wp:docPr id="1242902207" name="Group 7"/>
                <wp:cNvGraphicFramePr/>
                <a:graphic xmlns:a="http://schemas.openxmlformats.org/drawingml/2006/main">
                  <a:graphicData uri="http://schemas.microsoft.com/office/word/2010/wordprocessingGroup">
                    <wpg:wgp>
                      <wpg:cNvGrpSpPr/>
                      <wpg:grpSpPr>
                        <a:xfrm>
                          <a:off x="0" y="0"/>
                          <a:ext cx="5496560" cy="1005840"/>
                          <a:chOff x="0" y="0"/>
                          <a:chExt cx="5496560" cy="1005840"/>
                        </a:xfrm>
                      </wpg:grpSpPr>
                      <pic:pic xmlns:pic="http://schemas.openxmlformats.org/drawingml/2006/picture">
                        <pic:nvPicPr>
                          <pic:cNvPr id="85046733"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pic:pic xmlns:pic="http://schemas.openxmlformats.org/drawingml/2006/picture">
                        <pic:nvPicPr>
                          <pic:cNvPr id="450779001" name="Picture 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124373" y="0"/>
                            <a:ext cx="1005840" cy="1005840"/>
                          </a:xfrm>
                          <a:prstGeom prst="rect">
                            <a:avLst/>
                          </a:prstGeom>
                          <a:noFill/>
                          <a:ln>
                            <a:noFill/>
                          </a:ln>
                        </pic:spPr>
                      </pic:pic>
                      <pic:pic xmlns:pic="http://schemas.openxmlformats.org/drawingml/2006/picture">
                        <pic:nvPicPr>
                          <pic:cNvPr id="62771838" name="Picture 3"/>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248746" y="0"/>
                            <a:ext cx="1005840" cy="1005840"/>
                          </a:xfrm>
                          <a:prstGeom prst="rect">
                            <a:avLst/>
                          </a:prstGeom>
                          <a:noFill/>
                          <a:ln>
                            <a:noFill/>
                          </a:ln>
                        </pic:spPr>
                      </pic:pic>
                      <pic:pic xmlns:pic="http://schemas.openxmlformats.org/drawingml/2006/picture">
                        <pic:nvPicPr>
                          <pic:cNvPr id="146303246" name="Picture 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3366346" y="0"/>
                            <a:ext cx="1005840" cy="1005840"/>
                          </a:xfrm>
                          <a:prstGeom prst="rect">
                            <a:avLst/>
                          </a:prstGeom>
                          <a:noFill/>
                          <a:ln>
                            <a:noFill/>
                          </a:ln>
                        </pic:spPr>
                      </pic:pic>
                      <pic:pic xmlns:pic="http://schemas.openxmlformats.org/drawingml/2006/picture">
                        <pic:nvPicPr>
                          <pic:cNvPr id="376478047" name="Picture 5"/>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4490720" y="0"/>
                            <a:ext cx="1005840" cy="1005840"/>
                          </a:xfrm>
                          <a:prstGeom prst="rect">
                            <a:avLst/>
                          </a:prstGeom>
                          <a:noFill/>
                          <a:ln>
                            <a:noFill/>
                          </a:ln>
                        </pic:spPr>
                      </pic:pic>
                    </wpg:wgp>
                  </a:graphicData>
                </a:graphic>
              </wp:anchor>
            </w:drawing>
          </mc:Choice>
          <mc:Fallback xmlns:arto="http://schemas.microsoft.com/office/word/2006/arto">
            <w:pict>
              <v:group w14:anchorId="231D7E7B" id="Group 7" o:spid="_x0000_s1026" style="position:absolute;margin-left:9.05pt;margin-top:52.1pt;width:432.8pt;height:79.2pt;z-index:251658243" coordsize="54965,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">
                  <v:imagedata r:id="rId14" o:title=""/>
                </v:shape>
                <v:shape id="Picture 2" o:spid="_x0000_s1028" type="#_x0000_t75" style="position:absolute;left:11243;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">
                  <v:imagedata r:id="rId15" o:title=""/>
                </v:shape>
                <v:shape id="Picture 3" o:spid="_x0000_s1029" type="#_x0000_t75" style="position:absolute;left:22487;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">
                  <v:imagedata r:id="rId16" o:title=""/>
                </v:shape>
                <v:shape id="Picture 4" o:spid="_x0000_s1030" type="#_x0000_t75" style="position:absolute;left:33663;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">
                  <v:imagedata r:id="rId17" o:title=""/>
                </v:shape>
                <v:shape id="Picture 5" o:spid="_x0000_s1031" type="#_x0000_t75" style="position:absolute;left:44907;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">
                  <v:imagedata r:id="rId18" o:title=""/>
                </v:shape>
                <w10:wrap type="tight"/>
              </v:group>
            </w:pict>
          </mc:Fallback>
        </mc:AlternateContent>
      </w:r>
      <w:r w:rsidR="0005791E">
        <w:rPr>
          <w:lang w:val="en-US"/>
        </w:rPr>
        <w:t xml:space="preserve">We </w:t>
      </w:r>
      <w:r w:rsidR="00555812">
        <w:rPr>
          <w:lang w:val="en-US"/>
        </w:rPr>
        <w:t xml:space="preserve">chose our five </w:t>
      </w:r>
      <w:r w:rsidR="00CC5395">
        <w:rPr>
          <w:lang w:val="en-US"/>
        </w:rPr>
        <w:t>hand signs</w:t>
      </w:r>
      <w:r w:rsidR="00555812">
        <w:rPr>
          <w:lang w:val="en-US"/>
        </w:rPr>
        <w:t xml:space="preserve"> </w:t>
      </w:r>
      <w:r w:rsidR="00CC5395">
        <w:rPr>
          <w:lang w:val="en-US"/>
        </w:rPr>
        <w:t>arbitrarily but ensured that they were quite different from each other so recognition would be easier. Shown below are our five signs, already processed.</w:t>
      </w:r>
      <w:r w:rsidR="003F6D1B">
        <w:rPr>
          <w:lang w:val="en-US"/>
        </w:rPr>
        <w:t xml:space="preserve"> From left</w:t>
      </w:r>
      <w:r w:rsidR="00297803">
        <w:rPr>
          <w:lang w:val="en-US"/>
        </w:rPr>
        <w:t xml:space="preserve"> to right: Easy, Metal, Peace, Thumbs up and Pistol.</w:t>
      </w:r>
    </w:p>
    <w:p w14:paraId="39B7539A" w14:textId="37D988FD" w:rsidR="008919E3" w:rsidRPr="00E735BD" w:rsidRDefault="008919E3" w:rsidP="009343F3">
      <w:pPr>
        <w:jc w:val="both"/>
        <w:rPr>
          <w:b/>
          <w:lang w:val="en-US"/>
        </w:rPr>
      </w:pPr>
    </w:p>
    <w:p w14:paraId="760B0D2E" w14:textId="7A2DB3FA" w:rsidR="00AC3AAC" w:rsidRPr="00DE4A22" w:rsidRDefault="00BC3427" w:rsidP="000F5383">
      <w:pPr>
        <w:pStyle w:val="Heading2"/>
        <w:jc w:val="both"/>
        <w:rPr>
          <w:b/>
          <w:lang w:val="en-US"/>
        </w:rPr>
      </w:pPr>
      <w:bookmarkStart w:id="3" w:name="_Toc184828529"/>
      <w:r w:rsidRPr="00DE4A22">
        <w:rPr>
          <w:b/>
          <w:lang w:val="en-US"/>
        </w:rPr>
        <w:lastRenderedPageBreak/>
        <w:t>Principal component analysis (</w:t>
      </w:r>
      <w:r w:rsidR="00AC3AAC" w:rsidRPr="00DE4A22">
        <w:rPr>
          <w:b/>
          <w:lang w:val="en-US"/>
        </w:rPr>
        <w:t>PCA</w:t>
      </w:r>
      <w:r w:rsidRPr="00DE4A22">
        <w:rPr>
          <w:b/>
          <w:lang w:val="en-US"/>
        </w:rPr>
        <w:t>)</w:t>
      </w:r>
      <w:bookmarkEnd w:id="3"/>
    </w:p>
    <w:p w14:paraId="216E4170" w14:textId="3DB185F0" w:rsidR="0022693B" w:rsidRPr="0022693B" w:rsidRDefault="00A93C33" w:rsidP="000F5383">
      <w:pPr>
        <w:jc w:val="both"/>
        <w:rPr>
          <w:lang w:val="en-US"/>
        </w:rPr>
      </w:pPr>
      <w:r>
        <w:rPr>
          <w:lang w:val="en-US"/>
        </w:rPr>
        <w:t>P</w:t>
      </w:r>
      <w:r w:rsidR="004C5B4B">
        <w:rPr>
          <w:lang w:val="en-US"/>
        </w:rPr>
        <w:t xml:space="preserve">rincipal component analysis (PCA) </w:t>
      </w:r>
      <w:r w:rsidR="00DC2431">
        <w:rPr>
          <w:lang w:val="en-US"/>
        </w:rPr>
        <w:t>is a</w:t>
      </w:r>
      <w:r w:rsidR="0059071D">
        <w:rPr>
          <w:lang w:val="en-US"/>
        </w:rPr>
        <w:t>n</w:t>
      </w:r>
      <w:r w:rsidR="00DC2431">
        <w:rPr>
          <w:lang w:val="en-US"/>
        </w:rPr>
        <w:t xml:space="preserve"> </w:t>
      </w:r>
      <w:r w:rsidR="00AD2EBC">
        <w:rPr>
          <w:lang w:val="en-US"/>
        </w:rPr>
        <w:t xml:space="preserve">algorithm used to </w:t>
      </w:r>
      <w:r w:rsidR="00ED3596">
        <w:rPr>
          <w:lang w:val="en-US"/>
        </w:rPr>
        <w:t>simpl</w:t>
      </w:r>
      <w:r w:rsidR="00D45A93">
        <w:rPr>
          <w:lang w:val="en-US"/>
        </w:rPr>
        <w:t>ify</w:t>
      </w:r>
      <w:r w:rsidR="00ED3596">
        <w:rPr>
          <w:lang w:val="en-US"/>
        </w:rPr>
        <w:t xml:space="preserve"> complex datasets. </w:t>
      </w:r>
      <w:r w:rsidR="00B64D91">
        <w:rPr>
          <w:lang w:val="en-US"/>
        </w:rPr>
        <w:t xml:space="preserve">It identifies </w:t>
      </w:r>
      <w:r w:rsidR="001428EE">
        <w:rPr>
          <w:lang w:val="en-US"/>
        </w:rPr>
        <w:t xml:space="preserve">the most important patterns </w:t>
      </w:r>
      <w:r w:rsidR="00926E46">
        <w:rPr>
          <w:lang w:val="en-US"/>
        </w:rPr>
        <w:t>and by doing so i</w:t>
      </w:r>
      <w:r w:rsidR="00D45A93">
        <w:rPr>
          <w:lang w:val="en-US"/>
        </w:rPr>
        <w:t>t helps to reduce complexity but maintain the essential information.</w:t>
      </w:r>
      <w:bookmarkStart w:id="4" w:name="_Ref184018467"/>
      <w:r w:rsidR="007140F3">
        <w:rPr>
          <w:rStyle w:val="FootnoteReference"/>
          <w:lang w:val="en-US"/>
        </w:rPr>
        <w:footnoteReference w:id="4"/>
      </w:r>
      <w:bookmarkEnd w:id="4"/>
    </w:p>
    <w:p w14:paraId="7C5936FA" w14:textId="23214838" w:rsidR="00054D6A" w:rsidRPr="00AE246F" w:rsidRDefault="00AC3AAC" w:rsidP="000F5383">
      <w:pPr>
        <w:pStyle w:val="Heading3"/>
        <w:jc w:val="both"/>
        <w:rPr>
          <w:b/>
          <w:lang w:val="en-US"/>
        </w:rPr>
      </w:pPr>
      <w:bookmarkStart w:id="5" w:name="_Toc184828530"/>
      <w:r w:rsidRPr="00AE246F">
        <w:rPr>
          <w:b/>
          <w:lang w:val="en-US"/>
        </w:rPr>
        <w:t>Theory</w:t>
      </w:r>
      <w:bookmarkEnd w:id="5"/>
    </w:p>
    <w:p w14:paraId="75CEC6E5" w14:textId="04F2E376" w:rsidR="00D0296C" w:rsidRPr="00D0296C" w:rsidRDefault="00FD45A8" w:rsidP="000F5383">
      <w:pPr>
        <w:jc w:val="both"/>
        <w:rPr>
          <w:lang w:val="en-US"/>
        </w:rPr>
      </w:pPr>
      <w:r>
        <w:rPr>
          <w:noProof/>
          <w:lang w:val="en-US"/>
        </w:rPr>
        <mc:AlternateContent>
          <mc:Choice Requires="wpg">
            <w:drawing>
              <wp:anchor distT="0" distB="0" distL="114300" distR="114300" simplePos="0" relativeHeight="251658240" behindDoc="0" locked="0" layoutInCell="1" allowOverlap="1" wp14:anchorId="575D44CE" wp14:editId="02C83D3D">
                <wp:simplePos x="0" y="0"/>
                <wp:positionH relativeFrom="column">
                  <wp:posOffset>58951</wp:posOffset>
                </wp:positionH>
                <wp:positionV relativeFrom="paragraph">
                  <wp:posOffset>3590187</wp:posOffset>
                </wp:positionV>
                <wp:extent cx="5496560" cy="1005840"/>
                <wp:effectExtent l="0" t="0" r="8890" b="3810"/>
                <wp:wrapTight wrapText="bothSides">
                  <wp:wrapPolygon edited="0">
                    <wp:start x="0" y="0"/>
                    <wp:lineTo x="0" y="21273"/>
                    <wp:lineTo x="21560" y="21273"/>
                    <wp:lineTo x="21560" y="0"/>
                    <wp:lineTo x="0" y="0"/>
                  </wp:wrapPolygon>
                </wp:wrapTight>
                <wp:docPr id="515652799" name="Group 6"/>
                <wp:cNvGraphicFramePr/>
                <a:graphic xmlns:a="http://schemas.openxmlformats.org/drawingml/2006/main">
                  <a:graphicData uri="http://schemas.microsoft.com/office/word/2010/wordprocessingGroup">
                    <wpg:wgp>
                      <wpg:cNvGrpSpPr/>
                      <wpg:grpSpPr>
                        <a:xfrm>
                          <a:off x="0" y="0"/>
                          <a:ext cx="5496560" cy="1005840"/>
                          <a:chOff x="0" y="0"/>
                          <a:chExt cx="5496560" cy="1005840"/>
                        </a:xfrm>
                      </wpg:grpSpPr>
                      <pic:pic xmlns:pic="http://schemas.openxmlformats.org/drawingml/2006/picture">
                        <pic:nvPicPr>
                          <pic:cNvPr id="2055351442" name="Picture 2"/>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bwMode="auto">
                          <a:xfrm>
                            <a:off x="3366346" y="0"/>
                            <a:ext cx="1005840" cy="1005840"/>
                          </a:xfrm>
                          <a:prstGeom prst="rect">
                            <a:avLst/>
                          </a:prstGeom>
                          <a:noFill/>
                          <a:ln>
                            <a:noFill/>
                          </a:ln>
                        </pic:spPr>
                      </pic:pic>
                      <pic:pic xmlns:pic="http://schemas.openxmlformats.org/drawingml/2006/picture">
                        <pic:nvPicPr>
                          <pic:cNvPr id="361754358" name="Picture 4"/>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bwMode="auto">
                          <a:xfrm>
                            <a:off x="4490720" y="0"/>
                            <a:ext cx="1005840" cy="1005840"/>
                          </a:xfrm>
                          <a:prstGeom prst="rect">
                            <a:avLst/>
                          </a:prstGeom>
                          <a:noFill/>
                          <a:ln>
                            <a:noFill/>
                          </a:ln>
                        </pic:spPr>
                      </pic:pic>
                      <pic:pic xmlns:pic="http://schemas.openxmlformats.org/drawingml/2006/picture">
                        <pic:nvPicPr>
                          <pic:cNvPr id="311191775" name="Picture 5"/>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bwMode="auto">
                          <a:xfrm>
                            <a:off x="2248746" y="0"/>
                            <a:ext cx="1005840" cy="1005840"/>
                          </a:xfrm>
                          <a:prstGeom prst="rect">
                            <a:avLst/>
                          </a:prstGeom>
                          <a:noFill/>
                          <a:ln>
                            <a:noFill/>
                          </a:ln>
                        </pic:spPr>
                      </pic:pic>
                      <pic:pic xmlns:pic="http://schemas.openxmlformats.org/drawingml/2006/picture">
                        <pic:nvPicPr>
                          <pic:cNvPr id="635406376" name="Picture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bwMode="auto">
                          <a:xfrm>
                            <a:off x="1117600" y="0"/>
                            <a:ext cx="1005840" cy="1005840"/>
                          </a:xfrm>
                          <a:prstGeom prst="rect">
                            <a:avLst/>
                          </a:prstGeom>
                          <a:noFill/>
                          <a:ln>
                            <a:noFill/>
                          </a:ln>
                        </pic:spPr>
                      </pic:pic>
                      <pic:pic xmlns:pic="http://schemas.openxmlformats.org/drawingml/2006/picture">
                        <pic:nvPicPr>
                          <pic:cNvPr id="714997769" name="Picture 3"/>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005840" cy="1005840"/>
                          </a:xfrm>
                          <a:prstGeom prst="rect">
                            <a:avLst/>
                          </a:prstGeom>
                          <a:noFill/>
                          <a:ln>
                            <a:noFill/>
                          </a:ln>
                        </pic:spPr>
                      </pic:pic>
                    </wpg:wgp>
                  </a:graphicData>
                </a:graphic>
              </wp:anchor>
            </w:drawing>
          </mc:Choice>
          <mc:Fallback xmlns:arto="http://schemas.microsoft.com/office/word/2006/arto">
            <w:pict>
              <v:group w14:anchorId="646A2C3B" id="Group 6" o:spid="_x0000_s1026" style="position:absolute;margin-left:4.65pt;margin-top:282.7pt;width:432.8pt;height:79.2pt;z-index:251658240" coordsize="54965,1005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">
                <v:shape id="Picture 2" o:spid="_x0000_s1027" type="#_x0000_t75" style="position:absolute;left:33663;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">
                  <v:imagedata r:id="rId24" o:title=""/>
                </v:shape>
                <v:shape id="Picture 4" o:spid="_x0000_s1028" type="#_x0000_t75" style="position:absolute;left:44907;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">
                  <v:imagedata r:id="rId25" o:title=""/>
                </v:shape>
                <v:shape id="Picture 5" o:spid="_x0000_s1029" type="#_x0000_t75" style="position:absolute;left:22487;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">
                  <v:imagedata r:id="rId26" o:title=""/>
                </v:shape>
                <v:shape id="Picture 1" o:spid="_x0000_s1030" type="#_x0000_t75" style="position:absolute;left:11176;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">
                  <v:imagedata r:id="rId27" o:title=""/>
                </v:shape>
                <v:shape id="Picture 3" o:spid="_x0000_s1031" type="#_x0000_t75" style="position:absolute;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">
                  <v:imagedata r:id="rId28" o:title=""/>
                </v:shape>
                <w10:wrap type="tight"/>
              </v:group>
            </w:pict>
          </mc:Fallback>
        </mc:AlternateContent>
      </w:r>
      <w:r w:rsidR="0067381B">
        <w:rPr>
          <w:lang w:val="en-US"/>
        </w:rPr>
        <w:t xml:space="preserve">PCA works </w:t>
      </w:r>
      <w:r w:rsidR="00C36194">
        <w:rPr>
          <w:lang w:val="en-US"/>
        </w:rPr>
        <w:t xml:space="preserve">by transforming </w:t>
      </w:r>
      <w:r w:rsidR="00126F1C">
        <w:rPr>
          <w:lang w:val="en-US"/>
        </w:rPr>
        <w:t xml:space="preserve">the original dataset into a new coordinate </w:t>
      </w:r>
      <w:r w:rsidR="000A5D71">
        <w:rPr>
          <w:lang w:val="en-US"/>
        </w:rPr>
        <w:t xml:space="preserve">where the axes (principal components) </w:t>
      </w:r>
      <w:r w:rsidR="00063CF0">
        <w:rPr>
          <w:lang w:val="en-US"/>
        </w:rPr>
        <w:t xml:space="preserve">capture the maximum </w:t>
      </w:r>
      <w:r w:rsidR="00CD5EA0">
        <w:rPr>
          <w:lang w:val="en-US"/>
        </w:rPr>
        <w:t>variance</w:t>
      </w:r>
      <w:r w:rsidR="00345483">
        <w:rPr>
          <w:lang w:val="en-US"/>
        </w:rPr>
        <w:t xml:space="preserve">, the difference </w:t>
      </w:r>
      <w:r w:rsidR="00233659">
        <w:rPr>
          <w:lang w:val="en-US"/>
        </w:rPr>
        <w:t>between</w:t>
      </w:r>
      <w:r w:rsidR="00F60465">
        <w:rPr>
          <w:lang w:val="en-US"/>
        </w:rPr>
        <w:t xml:space="preserve"> a point </w:t>
      </w:r>
      <w:r w:rsidR="00233659">
        <w:rPr>
          <w:lang w:val="en-US"/>
        </w:rPr>
        <w:t>and</w:t>
      </w:r>
      <w:r w:rsidR="00F60465">
        <w:rPr>
          <w:lang w:val="en-US"/>
        </w:rPr>
        <w:t xml:space="preserve"> the mean</w:t>
      </w:r>
      <w:r w:rsidR="00645221">
        <w:rPr>
          <w:lang w:val="en-US"/>
        </w:rPr>
        <w:t xml:space="preserve">. </w:t>
      </w:r>
      <w:r w:rsidR="00AD197C">
        <w:rPr>
          <w:lang w:val="en-US"/>
        </w:rPr>
        <w:t>To</w:t>
      </w:r>
      <w:r w:rsidR="00F8202D">
        <w:rPr>
          <w:lang w:val="en-US"/>
        </w:rPr>
        <w:t xml:space="preserve"> do this the data is first normalized by</w:t>
      </w:r>
      <w:r w:rsidR="00AD197C">
        <w:rPr>
          <w:lang w:val="en-US"/>
        </w:rPr>
        <w:t xml:space="preserve"> subtracting the mean </w:t>
      </w:r>
      <w:r w:rsidR="00BF1103">
        <w:rPr>
          <w:lang w:val="en-US"/>
        </w:rPr>
        <w:t xml:space="preserve">of all points from each point. </w:t>
      </w:r>
      <w:r w:rsidR="00950AD2">
        <w:rPr>
          <w:lang w:val="en-US"/>
        </w:rPr>
        <w:t>Using this data the covariance matrix is calculated</w:t>
      </w:r>
      <w:r w:rsidR="00E40545">
        <w:rPr>
          <w:lang w:val="en-US"/>
        </w:rPr>
        <w:t xml:space="preserve">. This </w:t>
      </w:r>
      <w:r w:rsidR="00677847">
        <w:rPr>
          <w:lang w:val="en-US"/>
        </w:rPr>
        <w:t xml:space="preserve">matrix tells us </w:t>
      </w:r>
      <w:r w:rsidR="00C825EC">
        <w:rPr>
          <w:lang w:val="en-US"/>
        </w:rPr>
        <w:t xml:space="preserve">whether the change in one feature </w:t>
      </w:r>
      <w:r w:rsidR="00E63C82">
        <w:rPr>
          <w:lang w:val="en-US"/>
        </w:rPr>
        <w:t>is</w:t>
      </w:r>
      <w:r w:rsidR="00C825EC">
        <w:rPr>
          <w:lang w:val="en-US"/>
        </w:rPr>
        <w:t xml:space="preserve"> associated with the change in another feature</w:t>
      </w:r>
      <w:r w:rsidR="00937D1C">
        <w:rPr>
          <w:lang w:val="en-US"/>
        </w:rPr>
        <w:t xml:space="preserve">. </w:t>
      </w:r>
      <w:r w:rsidR="00396245">
        <w:rPr>
          <w:lang w:val="en-US"/>
        </w:rPr>
        <w:t xml:space="preserve">In our case this matrix would tell us how the </w:t>
      </w:r>
      <w:r w:rsidR="00ED5BCC">
        <w:rPr>
          <w:lang w:val="en-US"/>
        </w:rPr>
        <w:t>brightness of one pixel is related to the brightness of another pixel</w:t>
      </w:r>
      <w:r w:rsidR="00CB48D4">
        <w:rPr>
          <w:lang w:val="en-US"/>
        </w:rPr>
        <w:t xml:space="preserve"> in another image. </w:t>
      </w:r>
      <w:r w:rsidR="00C22732">
        <w:rPr>
          <w:lang w:val="en-US"/>
        </w:rPr>
        <w:t>F</w:t>
      </w:r>
      <w:r w:rsidR="0036363A">
        <w:rPr>
          <w:lang w:val="en-US"/>
        </w:rPr>
        <w:t xml:space="preserve">or example, the center of the hand which is in the same place for each hand sign might have a high covariance and the </w:t>
      </w:r>
      <w:r w:rsidR="004625EA">
        <w:rPr>
          <w:lang w:val="en-US"/>
        </w:rPr>
        <w:t>fingers</w:t>
      </w:r>
      <w:r w:rsidR="0036363A">
        <w:rPr>
          <w:lang w:val="en-US"/>
        </w:rPr>
        <w:t xml:space="preserve"> which </w:t>
      </w:r>
      <w:r w:rsidR="004625EA">
        <w:rPr>
          <w:lang w:val="en-US"/>
        </w:rPr>
        <w:t>differ</w:t>
      </w:r>
      <w:r w:rsidR="0036363A">
        <w:rPr>
          <w:lang w:val="en-US"/>
        </w:rPr>
        <w:t xml:space="preserve"> in all </w:t>
      </w:r>
      <w:r w:rsidR="00CE344D">
        <w:rPr>
          <w:lang w:val="en-US"/>
        </w:rPr>
        <w:t xml:space="preserve">pictures </w:t>
      </w:r>
      <w:r w:rsidR="004625EA">
        <w:rPr>
          <w:lang w:val="en-US"/>
        </w:rPr>
        <w:t>have</w:t>
      </w:r>
      <w:r w:rsidR="00CE344D">
        <w:rPr>
          <w:lang w:val="en-US"/>
        </w:rPr>
        <w:t xml:space="preserve"> a low covariance. </w:t>
      </w:r>
      <w:r w:rsidR="0088368B">
        <w:rPr>
          <w:lang w:val="en-US"/>
        </w:rPr>
        <w:t xml:space="preserve">Using that </w:t>
      </w:r>
      <w:r w:rsidR="00735386">
        <w:rPr>
          <w:lang w:val="en-US"/>
        </w:rPr>
        <w:t>matrix</w:t>
      </w:r>
      <w:r w:rsidR="000E3ED1">
        <w:rPr>
          <w:lang w:val="en-US"/>
        </w:rPr>
        <w:t>,</w:t>
      </w:r>
      <w:r w:rsidR="00735386">
        <w:rPr>
          <w:lang w:val="en-US"/>
        </w:rPr>
        <w:t xml:space="preserve"> we calculate the </w:t>
      </w:r>
      <w:r w:rsidR="00A9720E">
        <w:rPr>
          <w:lang w:val="en-US"/>
        </w:rPr>
        <w:t>eigenvectors</w:t>
      </w:r>
      <w:r w:rsidR="00DB78F7">
        <w:rPr>
          <w:lang w:val="en-US"/>
        </w:rPr>
        <w:t xml:space="preserve">, which are called </w:t>
      </w:r>
      <w:r w:rsidR="00727357">
        <w:rPr>
          <w:lang w:val="en-US"/>
        </w:rPr>
        <w:t>eigenfaces</w:t>
      </w:r>
      <w:r w:rsidR="00DB78F7">
        <w:rPr>
          <w:lang w:val="en-US"/>
        </w:rPr>
        <w:t xml:space="preserve"> </w:t>
      </w:r>
      <w:r w:rsidR="000E3ED1">
        <w:rPr>
          <w:lang w:val="en-US"/>
        </w:rPr>
        <w:t>or eigenhands</w:t>
      </w:r>
      <w:r w:rsidR="00DB78F7">
        <w:rPr>
          <w:lang w:val="en-US"/>
        </w:rPr>
        <w:t xml:space="preserve"> in our specific case</w:t>
      </w:r>
      <w:r w:rsidR="000E3ED1">
        <w:rPr>
          <w:lang w:val="en-US"/>
        </w:rPr>
        <w:t>. These eigenvectors</w:t>
      </w:r>
      <w:r w:rsidR="004625EA">
        <w:rPr>
          <w:lang w:val="en-US"/>
        </w:rPr>
        <w:t xml:space="preserve"> </w:t>
      </w:r>
      <w:r w:rsidR="004244BF">
        <w:rPr>
          <w:lang w:val="en-US"/>
        </w:rPr>
        <w:t>are the directions of the axis which show the most important features of the data</w:t>
      </w:r>
      <w:r w:rsidR="00032B81">
        <w:rPr>
          <w:lang w:val="en-US"/>
        </w:rPr>
        <w:t>, o</w:t>
      </w:r>
      <w:r w:rsidR="00DE592E">
        <w:rPr>
          <w:lang w:val="en-US"/>
        </w:rPr>
        <w:t>rdered from the most relevant to the least relevant. This ordering allows us to disregard the last eigenvectors without losing important data</w:t>
      </w:r>
      <w:r w:rsidR="008C3B74">
        <w:rPr>
          <w:lang w:val="en-US"/>
        </w:rPr>
        <w:t>.</w:t>
      </w:r>
      <w:r w:rsidR="00D33A9C" w:rsidRPr="00D33A9C">
        <w:rPr>
          <w:vertAlign w:val="superscript"/>
          <w:lang w:val="en-US"/>
        </w:rPr>
        <w:fldChar w:fldCharType="begin"/>
      </w:r>
      <w:r w:rsidR="00D33A9C" w:rsidRPr="00D33A9C">
        <w:rPr>
          <w:vertAlign w:val="superscript"/>
          <w:lang w:val="en-US"/>
        </w:rPr>
        <w:instrText xml:space="preserve"> NOTEREF _Ref184018467 \h </w:instrText>
      </w:r>
      <w:r w:rsidR="00D33A9C">
        <w:rPr>
          <w:vertAlign w:val="superscript"/>
          <w:lang w:val="en-US"/>
        </w:rPr>
        <w:instrText xml:space="preserve"> \* MERGEFORMAT </w:instrText>
      </w:r>
      <w:r w:rsidR="00D33A9C" w:rsidRPr="00D33A9C">
        <w:rPr>
          <w:vertAlign w:val="superscript"/>
          <w:lang w:val="en-US"/>
        </w:rPr>
      </w:r>
      <w:r w:rsidR="00D33A9C" w:rsidRPr="00D33A9C">
        <w:rPr>
          <w:vertAlign w:val="superscript"/>
          <w:lang w:val="en-US"/>
        </w:rPr>
        <w:fldChar w:fldCharType="separate"/>
      </w:r>
      <w:r w:rsidR="00D33A9C" w:rsidRPr="00D33A9C">
        <w:rPr>
          <w:vertAlign w:val="superscript"/>
          <w:lang w:val="en-US"/>
        </w:rPr>
        <w:t>1</w:t>
      </w:r>
      <w:r w:rsidR="00D33A9C" w:rsidRPr="00D33A9C">
        <w:rPr>
          <w:vertAlign w:val="superscript"/>
          <w:lang w:val="en-US"/>
        </w:rPr>
        <w:fldChar w:fldCharType="end"/>
      </w:r>
      <w:r w:rsidR="005A586D">
        <w:rPr>
          <w:lang w:val="en-US"/>
        </w:rPr>
        <w:t xml:space="preserve"> </w:t>
      </w:r>
      <w:r w:rsidR="00E87A36">
        <w:rPr>
          <w:lang w:val="en-US"/>
        </w:rPr>
        <w:t xml:space="preserve">Shown </w:t>
      </w:r>
      <w:r w:rsidR="005A586D">
        <w:rPr>
          <w:lang w:val="en-US"/>
        </w:rPr>
        <w:t>below are the first 5 eigenfaces</w:t>
      </w:r>
      <w:r w:rsidR="00CD5E82">
        <w:rPr>
          <w:lang w:val="en-US"/>
        </w:rPr>
        <w:t>.</w:t>
      </w:r>
      <w:r w:rsidR="006B41A6">
        <w:rPr>
          <w:lang w:val="en-US"/>
        </w:rPr>
        <w:t xml:space="preserve"> </w:t>
      </w:r>
    </w:p>
    <w:p w14:paraId="43C77C29" w14:textId="207DCE24" w:rsidR="008F47E2" w:rsidRDefault="00B155C6" w:rsidP="000F5383">
      <w:pPr>
        <w:jc w:val="both"/>
        <w:rPr>
          <w:lang w:val="en-US"/>
        </w:rPr>
      </w:pPr>
      <w:r>
        <w:rPr>
          <w:lang w:val="en-US"/>
        </w:rPr>
        <w:t xml:space="preserve">To then recognize </w:t>
      </w:r>
      <w:r w:rsidR="00E52279">
        <w:rPr>
          <w:lang w:val="en-US"/>
        </w:rPr>
        <w:t xml:space="preserve">the </w:t>
      </w:r>
      <w:r w:rsidR="00885274">
        <w:rPr>
          <w:lang w:val="en-US"/>
        </w:rPr>
        <w:t xml:space="preserve">hand sign shown in the </w:t>
      </w:r>
      <w:r w:rsidR="008A20BB">
        <w:rPr>
          <w:lang w:val="en-US"/>
        </w:rPr>
        <w:t xml:space="preserve">images of the test dataset </w:t>
      </w:r>
      <w:r w:rsidR="009571E2">
        <w:rPr>
          <w:lang w:val="en-US"/>
        </w:rPr>
        <w:t xml:space="preserve">we </w:t>
      </w:r>
      <w:r w:rsidR="00985098">
        <w:rPr>
          <w:lang w:val="en-US"/>
        </w:rPr>
        <w:t xml:space="preserve">searched for the closest image </w:t>
      </w:r>
      <w:r w:rsidR="00173852">
        <w:rPr>
          <w:lang w:val="en-US"/>
        </w:rPr>
        <w:t xml:space="preserve">of the train set to our test image and </w:t>
      </w:r>
      <w:r w:rsidR="00471F30">
        <w:rPr>
          <w:lang w:val="en-US"/>
        </w:rPr>
        <w:t xml:space="preserve">we compared the </w:t>
      </w:r>
      <w:r w:rsidR="0072288A">
        <w:rPr>
          <w:lang w:val="en-US"/>
        </w:rPr>
        <w:t>sign of both images</w:t>
      </w:r>
      <w:r w:rsidR="00097B0C">
        <w:rPr>
          <w:lang w:val="en-US"/>
        </w:rPr>
        <w:t xml:space="preserve">. </w:t>
      </w:r>
    </w:p>
    <w:p w14:paraId="1FBC83FF" w14:textId="57B7B8E3" w:rsidR="00AC3AAC" w:rsidRDefault="00AC3AAC" w:rsidP="000F5383">
      <w:pPr>
        <w:pStyle w:val="Heading3"/>
        <w:jc w:val="both"/>
        <w:rPr>
          <w:b/>
          <w:lang w:val="en-US"/>
        </w:rPr>
      </w:pPr>
      <w:bookmarkStart w:id="6" w:name="_Toc184828531"/>
      <w:r w:rsidRPr="00AE246F">
        <w:rPr>
          <w:b/>
          <w:lang w:val="en-US"/>
        </w:rPr>
        <w:t>Results</w:t>
      </w:r>
      <w:bookmarkEnd w:id="6"/>
      <w:r w:rsidR="009241E0">
        <w:rPr>
          <w:b/>
          <w:lang w:val="en-US"/>
        </w:rPr>
        <w:t xml:space="preserve"> </w:t>
      </w:r>
    </w:p>
    <w:p w14:paraId="0F3D669B" w14:textId="5D28E9E9" w:rsidR="0070368C" w:rsidRDefault="001761A4" w:rsidP="00AE5C0F">
      <w:pPr>
        <w:rPr>
          <w:lang w:val="en-US"/>
        </w:rPr>
      </w:pPr>
      <w:r>
        <w:rPr>
          <w:lang w:val="en-US"/>
        </w:rPr>
        <w:t xml:space="preserve">To </w:t>
      </w:r>
      <w:r w:rsidR="00297803">
        <w:rPr>
          <w:lang w:val="en-US"/>
        </w:rPr>
        <w:t>prove</w:t>
      </w:r>
      <w:r w:rsidR="005508F8">
        <w:rPr>
          <w:lang w:val="en-US"/>
        </w:rPr>
        <w:t xml:space="preserve"> </w:t>
      </w:r>
      <w:r w:rsidR="005C06AD">
        <w:rPr>
          <w:lang w:val="en-US"/>
        </w:rPr>
        <w:t xml:space="preserve">our </w:t>
      </w:r>
      <w:r w:rsidR="00C00C25">
        <w:rPr>
          <w:lang w:val="en-US"/>
        </w:rPr>
        <w:t>concept,</w:t>
      </w:r>
      <w:r w:rsidR="005C06AD">
        <w:rPr>
          <w:lang w:val="en-US"/>
        </w:rPr>
        <w:t xml:space="preserve"> we first created a small dataset</w:t>
      </w:r>
      <w:r w:rsidR="00AA1E9B">
        <w:rPr>
          <w:lang w:val="en-US"/>
        </w:rPr>
        <w:t xml:space="preserve"> </w:t>
      </w:r>
      <w:r w:rsidR="003D29B8">
        <w:rPr>
          <w:lang w:val="en-US"/>
        </w:rPr>
        <w:t>on</w:t>
      </w:r>
      <w:r w:rsidR="0094704C">
        <w:rPr>
          <w:lang w:val="en-US"/>
        </w:rPr>
        <w:t>ly con</w:t>
      </w:r>
      <w:r w:rsidR="00A8247B">
        <w:rPr>
          <w:lang w:val="en-US"/>
        </w:rPr>
        <w:t>si</w:t>
      </w:r>
      <w:r w:rsidR="009644E7">
        <w:rPr>
          <w:lang w:val="en-US"/>
        </w:rPr>
        <w:t>sting of</w:t>
      </w:r>
      <w:r w:rsidR="00C00C25">
        <w:rPr>
          <w:lang w:val="en-US"/>
        </w:rPr>
        <w:t xml:space="preserve"> three</w:t>
      </w:r>
      <w:r w:rsidR="003725FD">
        <w:rPr>
          <w:lang w:val="en-US"/>
        </w:rPr>
        <w:t xml:space="preserve"> pictures </w:t>
      </w:r>
      <w:r w:rsidR="009379CC">
        <w:rPr>
          <w:lang w:val="en-US"/>
        </w:rPr>
        <w:t>of t</w:t>
      </w:r>
      <w:r w:rsidR="00297803">
        <w:rPr>
          <w:lang w:val="en-US"/>
        </w:rPr>
        <w:t>h</w:t>
      </w:r>
      <w:r w:rsidR="009379CC">
        <w:rPr>
          <w:lang w:val="en-US"/>
        </w:rPr>
        <w:t xml:space="preserve">ree </w:t>
      </w:r>
      <w:r w:rsidR="001E7972">
        <w:rPr>
          <w:lang w:val="en-US"/>
        </w:rPr>
        <w:t>different hand sign</w:t>
      </w:r>
      <w:r w:rsidR="00C27116">
        <w:rPr>
          <w:lang w:val="en-US"/>
        </w:rPr>
        <w:t>s</w:t>
      </w:r>
      <w:r w:rsidR="007F1613">
        <w:rPr>
          <w:lang w:val="en-US"/>
        </w:rPr>
        <w:t xml:space="preserve"> of Mailin</w:t>
      </w:r>
      <w:r w:rsidR="00965897">
        <w:rPr>
          <w:lang w:val="en-US"/>
        </w:rPr>
        <w:t>’</w:t>
      </w:r>
      <w:r w:rsidR="00F36CF1">
        <w:rPr>
          <w:lang w:val="en-US"/>
        </w:rPr>
        <w:t>s hand</w:t>
      </w:r>
      <w:r w:rsidR="008C2CF4">
        <w:rPr>
          <w:lang w:val="en-US"/>
        </w:rPr>
        <w:t>. We tr</w:t>
      </w:r>
      <w:r w:rsidR="005168BA">
        <w:rPr>
          <w:lang w:val="en-US"/>
        </w:rPr>
        <w:t>ied ou</w:t>
      </w:r>
      <w:r w:rsidR="00D305C5">
        <w:rPr>
          <w:lang w:val="en-US"/>
        </w:rPr>
        <w:t xml:space="preserve">r algorithm </w:t>
      </w:r>
      <w:r w:rsidR="005B4B9F">
        <w:rPr>
          <w:lang w:val="en-US"/>
        </w:rPr>
        <w:t>o</w:t>
      </w:r>
      <w:r w:rsidR="00114E1B">
        <w:rPr>
          <w:lang w:val="en-US"/>
        </w:rPr>
        <w:t xml:space="preserve">n these </w:t>
      </w:r>
      <w:r w:rsidR="00984B77">
        <w:rPr>
          <w:lang w:val="en-US"/>
        </w:rPr>
        <w:t>pict</w:t>
      </w:r>
      <w:r w:rsidR="00B06BAE">
        <w:rPr>
          <w:lang w:val="en-US"/>
        </w:rPr>
        <w:t xml:space="preserve">ures with a </w:t>
      </w:r>
      <w:r w:rsidR="00E14A83">
        <w:rPr>
          <w:lang w:val="en-US"/>
        </w:rPr>
        <w:t xml:space="preserve">random </w:t>
      </w:r>
      <w:r w:rsidR="00C43CB7">
        <w:rPr>
          <w:lang w:val="en-US"/>
        </w:rPr>
        <w:t>train</w:t>
      </w:r>
      <w:r w:rsidR="00BD5809">
        <w:rPr>
          <w:lang w:val="en-US"/>
        </w:rPr>
        <w:t xml:space="preserve"> and </w:t>
      </w:r>
      <w:r w:rsidR="007237A3">
        <w:rPr>
          <w:lang w:val="en-US"/>
        </w:rPr>
        <w:t>test set</w:t>
      </w:r>
      <w:r w:rsidR="008A61F5">
        <w:rPr>
          <w:lang w:val="en-US"/>
        </w:rPr>
        <w:t xml:space="preserve">. The </w:t>
      </w:r>
      <w:r w:rsidR="00A809D0">
        <w:rPr>
          <w:lang w:val="en-US"/>
        </w:rPr>
        <w:t>test s</w:t>
      </w:r>
      <w:r w:rsidR="00DF11BF">
        <w:rPr>
          <w:lang w:val="en-US"/>
        </w:rPr>
        <w:t xml:space="preserve">et contained </w:t>
      </w:r>
      <w:r w:rsidR="00C00C25">
        <w:rPr>
          <w:lang w:val="en-US"/>
        </w:rPr>
        <w:t>three</w:t>
      </w:r>
      <w:r w:rsidR="00AF56E1">
        <w:rPr>
          <w:lang w:val="en-US"/>
        </w:rPr>
        <w:t xml:space="preserve"> random chosen p</w:t>
      </w:r>
      <w:r w:rsidR="000A37AA">
        <w:rPr>
          <w:lang w:val="en-US"/>
        </w:rPr>
        <w:t>ictures which</w:t>
      </w:r>
      <w:r w:rsidR="00B11CDF">
        <w:rPr>
          <w:lang w:val="en-US"/>
        </w:rPr>
        <w:t xml:space="preserve"> were </w:t>
      </w:r>
      <w:r w:rsidR="00C81ABF">
        <w:rPr>
          <w:lang w:val="en-US"/>
        </w:rPr>
        <w:lastRenderedPageBreak/>
        <w:t xml:space="preserve">then excluded from the </w:t>
      </w:r>
      <w:r w:rsidR="00DE3979">
        <w:rPr>
          <w:lang w:val="en-US"/>
        </w:rPr>
        <w:t xml:space="preserve">train set. </w:t>
      </w:r>
      <w:r w:rsidR="00286F9F">
        <w:rPr>
          <w:lang w:val="en-US"/>
        </w:rPr>
        <w:t xml:space="preserve">We </w:t>
      </w:r>
      <w:r w:rsidR="00D05CA2">
        <w:rPr>
          <w:lang w:val="en-US"/>
        </w:rPr>
        <w:t>then saw</w:t>
      </w:r>
      <w:r w:rsidR="00BE07E6">
        <w:rPr>
          <w:lang w:val="en-US"/>
        </w:rPr>
        <w:t xml:space="preserve"> that ou</w:t>
      </w:r>
      <w:r w:rsidR="002D0AED">
        <w:rPr>
          <w:lang w:val="en-US"/>
        </w:rPr>
        <w:t xml:space="preserve">r algorithm </w:t>
      </w:r>
      <w:r w:rsidR="00C45DA4">
        <w:rPr>
          <w:lang w:val="en-US"/>
        </w:rPr>
        <w:t>worked</w:t>
      </w:r>
      <w:r w:rsidR="00EB1E74">
        <w:rPr>
          <w:lang w:val="en-US"/>
        </w:rPr>
        <w:t>.</w:t>
      </w:r>
      <w:r w:rsidR="00C45DA4">
        <w:rPr>
          <w:lang w:val="en-US"/>
        </w:rPr>
        <w:t xml:space="preserve"> </w:t>
      </w:r>
      <w:r w:rsidR="00945846">
        <w:rPr>
          <w:lang w:val="en-US"/>
        </w:rPr>
        <w:t xml:space="preserve">We had a success </w:t>
      </w:r>
      <w:r w:rsidR="00F1642A">
        <w:rPr>
          <w:lang w:val="en-US"/>
        </w:rPr>
        <w:t>rate b</w:t>
      </w:r>
      <w:r w:rsidR="00943C47">
        <w:rPr>
          <w:lang w:val="en-US"/>
        </w:rPr>
        <w:t xml:space="preserve">etween </w:t>
      </w:r>
      <w:r w:rsidR="004435FE">
        <w:rPr>
          <w:lang w:val="en-US"/>
        </w:rPr>
        <w:t>66</w:t>
      </w:r>
      <w:r w:rsidR="002F4522">
        <w:rPr>
          <w:lang w:val="en-US"/>
        </w:rPr>
        <w:t xml:space="preserve"> </w:t>
      </w:r>
      <w:r w:rsidR="00C00C25">
        <w:rPr>
          <w:lang w:val="en-US"/>
        </w:rPr>
        <w:t>and</w:t>
      </w:r>
      <w:r w:rsidR="002F4522">
        <w:rPr>
          <w:lang w:val="en-US"/>
        </w:rPr>
        <w:t xml:space="preserve"> </w:t>
      </w:r>
      <w:r w:rsidR="00A34BE1">
        <w:rPr>
          <w:lang w:val="en-US"/>
        </w:rPr>
        <w:t>100</w:t>
      </w:r>
      <w:r w:rsidR="005C5495">
        <w:rPr>
          <w:lang w:val="en-US"/>
        </w:rPr>
        <w:t xml:space="preserve"> </w:t>
      </w:r>
      <w:r w:rsidR="003844B8">
        <w:rPr>
          <w:lang w:val="en-US"/>
        </w:rPr>
        <w:t>per</w:t>
      </w:r>
      <w:r w:rsidR="009D6727">
        <w:rPr>
          <w:lang w:val="en-US"/>
        </w:rPr>
        <w:t>c</w:t>
      </w:r>
      <w:r w:rsidR="003844B8">
        <w:rPr>
          <w:lang w:val="en-US"/>
        </w:rPr>
        <w:t>ent</w:t>
      </w:r>
      <w:r w:rsidR="009261FD">
        <w:rPr>
          <w:lang w:val="en-US"/>
        </w:rPr>
        <w:t xml:space="preserve">, </w:t>
      </w:r>
      <w:r w:rsidR="00897A3E">
        <w:rPr>
          <w:lang w:val="en-US"/>
        </w:rPr>
        <w:t>w</w:t>
      </w:r>
      <w:r w:rsidR="003171DA">
        <w:rPr>
          <w:lang w:val="en-US"/>
        </w:rPr>
        <w:t xml:space="preserve">hich </w:t>
      </w:r>
      <w:r w:rsidR="00C43CB7">
        <w:rPr>
          <w:lang w:val="en-US"/>
        </w:rPr>
        <w:t>wa</w:t>
      </w:r>
      <w:r w:rsidR="003171DA">
        <w:rPr>
          <w:lang w:val="en-US"/>
        </w:rPr>
        <w:t>s highe</w:t>
      </w:r>
      <w:r w:rsidR="002C52AF">
        <w:rPr>
          <w:lang w:val="en-US"/>
        </w:rPr>
        <w:t>r than just gue</w:t>
      </w:r>
      <w:r w:rsidR="00EF2A91">
        <w:rPr>
          <w:lang w:val="en-US"/>
        </w:rPr>
        <w:t xml:space="preserve">ssing. </w:t>
      </w:r>
      <w:r w:rsidR="00471955">
        <w:rPr>
          <w:lang w:val="en-US"/>
        </w:rPr>
        <w:t>Therefore,</w:t>
      </w:r>
      <w:r w:rsidR="00EF2A91">
        <w:rPr>
          <w:lang w:val="en-US"/>
        </w:rPr>
        <w:t xml:space="preserve"> w</w:t>
      </w:r>
      <w:r w:rsidR="00B83E07">
        <w:rPr>
          <w:lang w:val="en-US"/>
        </w:rPr>
        <w:t xml:space="preserve">e could </w:t>
      </w:r>
      <w:r w:rsidR="00C00C25">
        <w:rPr>
          <w:lang w:val="en-US"/>
        </w:rPr>
        <w:t>conclude</w:t>
      </w:r>
      <w:r w:rsidR="00352F9E">
        <w:rPr>
          <w:lang w:val="en-US"/>
        </w:rPr>
        <w:t xml:space="preserve"> that our </w:t>
      </w:r>
      <w:r w:rsidR="00164708">
        <w:rPr>
          <w:lang w:val="en-US"/>
        </w:rPr>
        <w:t>a</w:t>
      </w:r>
      <w:r w:rsidR="00AA29C5">
        <w:rPr>
          <w:lang w:val="en-US"/>
        </w:rPr>
        <w:t xml:space="preserve">lgorithm </w:t>
      </w:r>
      <w:r w:rsidR="009516D4">
        <w:rPr>
          <w:lang w:val="en-US"/>
        </w:rPr>
        <w:t>worked with disti</w:t>
      </w:r>
      <w:r w:rsidR="00C50F0D">
        <w:rPr>
          <w:lang w:val="en-US"/>
        </w:rPr>
        <w:t xml:space="preserve">nguishing </w:t>
      </w:r>
      <w:r w:rsidR="00AF5242">
        <w:rPr>
          <w:lang w:val="en-US"/>
        </w:rPr>
        <w:t xml:space="preserve">different hand signs. </w:t>
      </w:r>
    </w:p>
    <w:p w14:paraId="65116170" w14:textId="4EB20C7F" w:rsidR="001E08A9" w:rsidRDefault="0093368C" w:rsidP="00AE5C0F">
      <w:pPr>
        <w:rPr>
          <w:lang w:val="en-US"/>
        </w:rPr>
      </w:pPr>
      <w:r>
        <w:rPr>
          <w:lang w:val="en-US"/>
        </w:rPr>
        <w:t>We t</w:t>
      </w:r>
      <w:r w:rsidR="00A501B2">
        <w:rPr>
          <w:lang w:val="en-US"/>
        </w:rPr>
        <w:t>hen create</w:t>
      </w:r>
      <w:r w:rsidR="0056591A">
        <w:rPr>
          <w:lang w:val="en-US"/>
        </w:rPr>
        <w:t xml:space="preserve">d a </w:t>
      </w:r>
      <w:r w:rsidR="0036723F">
        <w:rPr>
          <w:lang w:val="en-US"/>
        </w:rPr>
        <w:t>full d</w:t>
      </w:r>
      <w:r w:rsidR="00BD666D">
        <w:rPr>
          <w:lang w:val="en-US"/>
        </w:rPr>
        <w:t xml:space="preserve">ataset </w:t>
      </w:r>
      <w:r w:rsidR="002209F1">
        <w:rPr>
          <w:lang w:val="en-US"/>
        </w:rPr>
        <w:t>containing</w:t>
      </w:r>
      <w:r w:rsidR="00EF25EB">
        <w:rPr>
          <w:lang w:val="en-US"/>
        </w:rPr>
        <w:t xml:space="preserve"> 15</w:t>
      </w:r>
      <w:r w:rsidR="00A262D8">
        <w:rPr>
          <w:lang w:val="en-US"/>
        </w:rPr>
        <w:t>0</w:t>
      </w:r>
      <w:r w:rsidR="00DF4B45">
        <w:rPr>
          <w:lang w:val="en-US"/>
        </w:rPr>
        <w:t xml:space="preserve"> </w:t>
      </w:r>
      <w:r w:rsidR="00892C84">
        <w:rPr>
          <w:lang w:val="en-US"/>
        </w:rPr>
        <w:t>pictu</w:t>
      </w:r>
      <w:r w:rsidR="00EE5D7B">
        <w:rPr>
          <w:lang w:val="en-US"/>
        </w:rPr>
        <w:t xml:space="preserve">res </w:t>
      </w:r>
      <w:r w:rsidR="00770BB9">
        <w:rPr>
          <w:lang w:val="en-US"/>
        </w:rPr>
        <w:t>of Mailin</w:t>
      </w:r>
      <w:r w:rsidR="00C00C25">
        <w:rPr>
          <w:lang w:val="en-US"/>
        </w:rPr>
        <w:t>’</w:t>
      </w:r>
      <w:r w:rsidR="00770BB9">
        <w:rPr>
          <w:lang w:val="en-US"/>
        </w:rPr>
        <w:t xml:space="preserve">s </w:t>
      </w:r>
      <w:r w:rsidR="00103AB6">
        <w:rPr>
          <w:lang w:val="en-US"/>
        </w:rPr>
        <w:t>hand</w:t>
      </w:r>
      <w:r w:rsidR="00B600D2">
        <w:rPr>
          <w:lang w:val="en-US"/>
        </w:rPr>
        <w:t xml:space="preserve"> </w:t>
      </w:r>
      <w:r w:rsidR="006B5549">
        <w:rPr>
          <w:lang w:val="en-US"/>
        </w:rPr>
        <w:t>a</w:t>
      </w:r>
      <w:r w:rsidR="00DB7E4F">
        <w:rPr>
          <w:lang w:val="en-US"/>
        </w:rPr>
        <w:t>nd decid</w:t>
      </w:r>
      <w:r w:rsidR="00A81E8E">
        <w:rPr>
          <w:lang w:val="en-US"/>
        </w:rPr>
        <w:t xml:space="preserve">ed </w:t>
      </w:r>
      <w:r w:rsidR="000E0E75">
        <w:rPr>
          <w:lang w:val="en-US"/>
        </w:rPr>
        <w:t>on ten diff</w:t>
      </w:r>
      <w:r w:rsidR="00E47C3C">
        <w:rPr>
          <w:lang w:val="en-US"/>
        </w:rPr>
        <w:t>erent sign</w:t>
      </w:r>
      <w:r w:rsidR="00CA6826">
        <w:rPr>
          <w:lang w:val="en-US"/>
        </w:rPr>
        <w:t>s</w:t>
      </w:r>
      <w:r w:rsidR="00700D81">
        <w:rPr>
          <w:lang w:val="en-US"/>
        </w:rPr>
        <w:t>. Wi</w:t>
      </w:r>
      <w:r w:rsidR="004436D5">
        <w:rPr>
          <w:lang w:val="en-US"/>
        </w:rPr>
        <w:t>th t</w:t>
      </w:r>
      <w:r w:rsidR="00C00C25">
        <w:rPr>
          <w:lang w:val="en-US"/>
        </w:rPr>
        <w:t>h</w:t>
      </w:r>
      <w:r w:rsidR="00BA7452">
        <w:rPr>
          <w:lang w:val="en-US"/>
        </w:rPr>
        <w:t>is data set and a r</w:t>
      </w:r>
      <w:r w:rsidR="007E2466">
        <w:rPr>
          <w:lang w:val="en-US"/>
        </w:rPr>
        <w:t xml:space="preserve">andomly created </w:t>
      </w:r>
      <w:r w:rsidR="003E04D3">
        <w:rPr>
          <w:lang w:val="en-US"/>
        </w:rPr>
        <w:t>train</w:t>
      </w:r>
      <w:r w:rsidR="00164DC3">
        <w:rPr>
          <w:lang w:val="en-US"/>
        </w:rPr>
        <w:t xml:space="preserve"> and </w:t>
      </w:r>
      <w:r w:rsidR="00BD19A3">
        <w:rPr>
          <w:lang w:val="en-US"/>
        </w:rPr>
        <w:t xml:space="preserve">test </w:t>
      </w:r>
      <w:r w:rsidR="002273A8">
        <w:rPr>
          <w:lang w:val="en-US"/>
        </w:rPr>
        <w:t>set</w:t>
      </w:r>
      <w:r w:rsidR="003E04D3">
        <w:rPr>
          <w:lang w:val="en-US"/>
        </w:rPr>
        <w:t xml:space="preserve"> we </w:t>
      </w:r>
      <w:r w:rsidR="00E0503F">
        <w:rPr>
          <w:lang w:val="en-US"/>
        </w:rPr>
        <w:t xml:space="preserve">came </w:t>
      </w:r>
      <w:r w:rsidR="00BC3273">
        <w:rPr>
          <w:lang w:val="en-US"/>
        </w:rPr>
        <w:t>to a</w:t>
      </w:r>
      <w:r w:rsidR="00055009">
        <w:rPr>
          <w:lang w:val="en-US"/>
        </w:rPr>
        <w:t xml:space="preserve"> </w:t>
      </w:r>
      <w:r w:rsidR="003664C8">
        <w:rPr>
          <w:lang w:val="en-US"/>
        </w:rPr>
        <w:t>success</w:t>
      </w:r>
      <w:r w:rsidR="00167C97">
        <w:rPr>
          <w:lang w:val="en-US"/>
        </w:rPr>
        <w:t xml:space="preserve"> rate </w:t>
      </w:r>
      <w:r w:rsidR="000B6D6F">
        <w:rPr>
          <w:lang w:val="en-US"/>
        </w:rPr>
        <w:t>a</w:t>
      </w:r>
      <w:r w:rsidR="00A97190">
        <w:rPr>
          <w:lang w:val="en-US"/>
        </w:rPr>
        <w:t>round 90 p</w:t>
      </w:r>
      <w:r w:rsidR="00D771D2">
        <w:rPr>
          <w:lang w:val="en-US"/>
        </w:rPr>
        <w:t xml:space="preserve">ercent. </w:t>
      </w:r>
      <w:r w:rsidR="00C00C25">
        <w:rPr>
          <w:lang w:val="en-US"/>
        </w:rPr>
        <w:t>All</w:t>
      </w:r>
      <w:r w:rsidR="009C509F">
        <w:rPr>
          <w:lang w:val="en-US"/>
        </w:rPr>
        <w:t xml:space="preserve"> </w:t>
      </w:r>
      <w:r w:rsidR="00C00C25">
        <w:rPr>
          <w:lang w:val="en-US"/>
        </w:rPr>
        <w:t>t</w:t>
      </w:r>
      <w:r w:rsidR="00B565A5">
        <w:rPr>
          <w:lang w:val="en-US"/>
        </w:rPr>
        <w:t>hose 150</w:t>
      </w:r>
      <w:r w:rsidR="00E4788E">
        <w:rPr>
          <w:lang w:val="en-US"/>
        </w:rPr>
        <w:t xml:space="preserve"> </w:t>
      </w:r>
      <w:r w:rsidR="00E830DC">
        <w:rPr>
          <w:lang w:val="en-US"/>
        </w:rPr>
        <w:t>pictures</w:t>
      </w:r>
      <w:r w:rsidR="0041228A">
        <w:rPr>
          <w:lang w:val="en-US"/>
        </w:rPr>
        <w:t xml:space="preserve"> were t</w:t>
      </w:r>
      <w:r w:rsidR="00F523D6">
        <w:rPr>
          <w:lang w:val="en-US"/>
        </w:rPr>
        <w:t xml:space="preserve">hen </w:t>
      </w:r>
      <w:r w:rsidR="0041228A">
        <w:rPr>
          <w:lang w:val="en-US"/>
        </w:rPr>
        <w:t>use</w:t>
      </w:r>
      <w:r w:rsidR="00D2525D">
        <w:rPr>
          <w:lang w:val="en-US"/>
        </w:rPr>
        <w:t>d</w:t>
      </w:r>
      <w:r w:rsidR="009032D9">
        <w:rPr>
          <w:lang w:val="en-US"/>
        </w:rPr>
        <w:t xml:space="preserve"> </w:t>
      </w:r>
      <w:r w:rsidR="00DD5E5F">
        <w:rPr>
          <w:lang w:val="en-US"/>
        </w:rPr>
        <w:t xml:space="preserve">as a </w:t>
      </w:r>
      <w:r w:rsidR="00E830DC">
        <w:rPr>
          <w:lang w:val="en-US"/>
        </w:rPr>
        <w:t>t</w:t>
      </w:r>
      <w:r w:rsidR="00DD5E5F">
        <w:rPr>
          <w:lang w:val="en-US"/>
        </w:rPr>
        <w:t>rain set</w:t>
      </w:r>
      <w:r w:rsidR="00063DB3">
        <w:rPr>
          <w:lang w:val="en-US"/>
        </w:rPr>
        <w:t>. A</w:t>
      </w:r>
      <w:r w:rsidR="00706508">
        <w:rPr>
          <w:lang w:val="en-US"/>
        </w:rPr>
        <w:t xml:space="preserve">s a </w:t>
      </w:r>
      <w:r w:rsidR="004F6546">
        <w:rPr>
          <w:lang w:val="en-US"/>
        </w:rPr>
        <w:t>test set</w:t>
      </w:r>
      <w:r w:rsidR="00C56CC0">
        <w:rPr>
          <w:lang w:val="en-US"/>
        </w:rPr>
        <w:t>,</w:t>
      </w:r>
      <w:r w:rsidR="00CC3C48">
        <w:rPr>
          <w:lang w:val="en-US"/>
        </w:rPr>
        <w:t xml:space="preserve"> we </w:t>
      </w:r>
      <w:r w:rsidR="000D1D60">
        <w:rPr>
          <w:lang w:val="en-US"/>
        </w:rPr>
        <w:t>d</w:t>
      </w:r>
      <w:r w:rsidR="006139E3">
        <w:rPr>
          <w:lang w:val="en-US"/>
        </w:rPr>
        <w:t>id t</w:t>
      </w:r>
      <w:r w:rsidR="00C00C25">
        <w:rPr>
          <w:lang w:val="en-US"/>
        </w:rPr>
        <w:t>h</w:t>
      </w:r>
      <w:r w:rsidR="006139E3">
        <w:rPr>
          <w:lang w:val="en-US"/>
        </w:rPr>
        <w:t>ree</w:t>
      </w:r>
      <w:r w:rsidR="0095170A">
        <w:rPr>
          <w:lang w:val="en-US"/>
        </w:rPr>
        <w:t xml:space="preserve"> </w:t>
      </w:r>
      <w:r w:rsidR="00D32BCD">
        <w:rPr>
          <w:lang w:val="en-US"/>
        </w:rPr>
        <w:t>pictures</w:t>
      </w:r>
      <w:r w:rsidR="002D2754">
        <w:rPr>
          <w:lang w:val="en-US"/>
        </w:rPr>
        <w:t xml:space="preserve"> per sign of </w:t>
      </w:r>
      <w:r w:rsidR="00D565FF">
        <w:rPr>
          <w:lang w:val="en-US"/>
        </w:rPr>
        <w:t>F</w:t>
      </w:r>
      <w:r w:rsidR="00652339">
        <w:rPr>
          <w:lang w:val="en-US"/>
        </w:rPr>
        <w:t>inian</w:t>
      </w:r>
      <w:r w:rsidR="00F965E8">
        <w:rPr>
          <w:lang w:val="en-US"/>
        </w:rPr>
        <w:t>’</w:t>
      </w:r>
      <w:r w:rsidR="00652339">
        <w:rPr>
          <w:lang w:val="en-US"/>
        </w:rPr>
        <w:t>s hand.</w:t>
      </w:r>
      <w:r w:rsidR="00B065C9">
        <w:rPr>
          <w:lang w:val="en-US"/>
        </w:rPr>
        <w:t xml:space="preserve"> </w:t>
      </w:r>
      <w:r w:rsidR="00713F5D">
        <w:rPr>
          <w:lang w:val="en-US"/>
        </w:rPr>
        <w:t>T</w:t>
      </w:r>
      <w:r w:rsidR="004B15D9">
        <w:rPr>
          <w:lang w:val="en-US"/>
        </w:rPr>
        <w:t>h</w:t>
      </w:r>
      <w:r w:rsidR="0087350C">
        <w:rPr>
          <w:lang w:val="en-US"/>
        </w:rPr>
        <w:t xml:space="preserve">is </w:t>
      </w:r>
      <w:r w:rsidR="00063DB3">
        <w:rPr>
          <w:lang w:val="en-US"/>
        </w:rPr>
        <w:t>led</w:t>
      </w:r>
      <w:r w:rsidR="0087350C">
        <w:rPr>
          <w:lang w:val="en-US"/>
        </w:rPr>
        <w:t xml:space="preserve"> to the </w:t>
      </w:r>
      <w:r w:rsidR="004B15D9">
        <w:rPr>
          <w:lang w:val="en-US"/>
        </w:rPr>
        <w:t>s</w:t>
      </w:r>
      <w:r w:rsidR="007967DD">
        <w:rPr>
          <w:lang w:val="en-US"/>
        </w:rPr>
        <w:t>u</w:t>
      </w:r>
      <w:r w:rsidR="00E7594E">
        <w:rPr>
          <w:lang w:val="en-US"/>
        </w:rPr>
        <w:t>ccess</w:t>
      </w:r>
      <w:r w:rsidR="007967DD">
        <w:rPr>
          <w:lang w:val="en-US"/>
        </w:rPr>
        <w:t xml:space="preserve"> rate </w:t>
      </w:r>
      <w:r w:rsidR="00C76A46">
        <w:rPr>
          <w:lang w:val="en-US"/>
        </w:rPr>
        <w:t xml:space="preserve">dramatically </w:t>
      </w:r>
      <w:r w:rsidR="00C56CC0">
        <w:rPr>
          <w:lang w:val="en-US"/>
        </w:rPr>
        <w:t>dropp</w:t>
      </w:r>
      <w:r w:rsidR="0087350C">
        <w:rPr>
          <w:lang w:val="en-US"/>
        </w:rPr>
        <w:t>ing</w:t>
      </w:r>
      <w:r w:rsidR="00063DB3">
        <w:rPr>
          <w:lang w:val="en-US"/>
        </w:rPr>
        <w:t xml:space="preserve"> </w:t>
      </w:r>
      <w:r w:rsidR="00C078A3">
        <w:rPr>
          <w:lang w:val="en-US"/>
        </w:rPr>
        <w:t>to a</w:t>
      </w:r>
      <w:r w:rsidR="005574D4">
        <w:rPr>
          <w:lang w:val="en-US"/>
        </w:rPr>
        <w:t>bout</w:t>
      </w:r>
      <w:r w:rsidR="00F24F68">
        <w:rPr>
          <w:lang w:val="en-US"/>
        </w:rPr>
        <w:t xml:space="preserve"> 50 perc</w:t>
      </w:r>
      <w:r w:rsidR="00C56CC0">
        <w:rPr>
          <w:lang w:val="en-US"/>
        </w:rPr>
        <w:t xml:space="preserve">ent. </w:t>
      </w:r>
    </w:p>
    <w:p w14:paraId="6016E27B" w14:textId="429CEA8D" w:rsidR="00AE5C0F" w:rsidRPr="00AE5C0F" w:rsidRDefault="008A5AC6" w:rsidP="00AE5C0F">
      <w:pPr>
        <w:rPr>
          <w:lang w:val="en-US"/>
        </w:rPr>
      </w:pPr>
      <w:r>
        <w:rPr>
          <w:lang w:val="en-US"/>
        </w:rPr>
        <w:t>We conclu</w:t>
      </w:r>
      <w:r w:rsidR="00C12B09">
        <w:rPr>
          <w:lang w:val="en-US"/>
        </w:rPr>
        <w:t>ded t</w:t>
      </w:r>
      <w:r w:rsidR="00A822FB">
        <w:rPr>
          <w:lang w:val="en-US"/>
        </w:rPr>
        <w:t xml:space="preserve">hat our </w:t>
      </w:r>
      <w:r w:rsidR="00BB3A6E">
        <w:rPr>
          <w:lang w:val="en-US"/>
        </w:rPr>
        <w:t xml:space="preserve">dataset </w:t>
      </w:r>
      <w:r w:rsidR="000F6A62">
        <w:rPr>
          <w:lang w:val="en-US"/>
        </w:rPr>
        <w:t>wa</w:t>
      </w:r>
      <w:r w:rsidR="00BB3A6E">
        <w:rPr>
          <w:lang w:val="en-US"/>
        </w:rPr>
        <w:t>s no</w:t>
      </w:r>
      <w:r w:rsidR="00D42DAA">
        <w:rPr>
          <w:lang w:val="en-US"/>
        </w:rPr>
        <w:t xml:space="preserve">t </w:t>
      </w:r>
      <w:r w:rsidR="004369CB">
        <w:rPr>
          <w:lang w:val="en-US"/>
        </w:rPr>
        <w:t>diverse</w:t>
      </w:r>
      <w:r w:rsidR="00C423CF">
        <w:rPr>
          <w:lang w:val="en-US"/>
        </w:rPr>
        <w:t xml:space="preserve"> </w:t>
      </w:r>
      <w:r w:rsidR="004369CB">
        <w:rPr>
          <w:lang w:val="en-US"/>
        </w:rPr>
        <w:t>enough</w:t>
      </w:r>
      <w:r w:rsidR="00CC70D9">
        <w:rPr>
          <w:lang w:val="en-US"/>
        </w:rPr>
        <w:t xml:space="preserve"> with </w:t>
      </w:r>
      <w:r w:rsidR="004369CB">
        <w:rPr>
          <w:lang w:val="en-US"/>
        </w:rPr>
        <w:t>only</w:t>
      </w:r>
      <w:r w:rsidR="00F47BF0">
        <w:rPr>
          <w:lang w:val="en-US"/>
        </w:rPr>
        <w:t xml:space="preserve"> </w:t>
      </w:r>
      <w:r w:rsidR="00A75FB9">
        <w:rPr>
          <w:lang w:val="en-US"/>
        </w:rPr>
        <w:t>Mailin’</w:t>
      </w:r>
      <w:r w:rsidR="00F47BF0">
        <w:rPr>
          <w:lang w:val="en-US"/>
        </w:rPr>
        <w:t xml:space="preserve">s </w:t>
      </w:r>
      <w:r w:rsidR="0061602A">
        <w:rPr>
          <w:lang w:val="en-US"/>
        </w:rPr>
        <w:t xml:space="preserve">hand </w:t>
      </w:r>
      <w:r w:rsidR="00F47BF0">
        <w:rPr>
          <w:lang w:val="en-US"/>
        </w:rPr>
        <w:t xml:space="preserve">and </w:t>
      </w:r>
      <w:r w:rsidR="0065147D">
        <w:rPr>
          <w:lang w:val="en-US"/>
        </w:rPr>
        <w:t>therefore a</w:t>
      </w:r>
      <w:r w:rsidR="008565EA">
        <w:rPr>
          <w:lang w:val="en-US"/>
        </w:rPr>
        <w:t>d</w:t>
      </w:r>
      <w:r w:rsidR="000F6A62">
        <w:rPr>
          <w:lang w:val="en-US"/>
        </w:rPr>
        <w:t>d</w:t>
      </w:r>
      <w:r w:rsidR="008565EA">
        <w:rPr>
          <w:lang w:val="en-US"/>
        </w:rPr>
        <w:t xml:space="preserve">ed more </w:t>
      </w:r>
      <w:r w:rsidR="00D81D55">
        <w:rPr>
          <w:lang w:val="en-US"/>
        </w:rPr>
        <w:t>people's</w:t>
      </w:r>
      <w:r w:rsidR="009F514D">
        <w:rPr>
          <w:lang w:val="en-US"/>
        </w:rPr>
        <w:t xml:space="preserve"> </w:t>
      </w:r>
      <w:r w:rsidR="009A73C8">
        <w:rPr>
          <w:lang w:val="en-US"/>
        </w:rPr>
        <w:t>hands</w:t>
      </w:r>
      <w:r w:rsidR="009F514D">
        <w:rPr>
          <w:lang w:val="en-US"/>
        </w:rPr>
        <w:t>.</w:t>
      </w:r>
      <w:r w:rsidR="00B065C9">
        <w:rPr>
          <w:lang w:val="en-US"/>
        </w:rPr>
        <w:t xml:space="preserve"> </w:t>
      </w:r>
      <w:r w:rsidR="008868D0">
        <w:rPr>
          <w:lang w:val="en-US"/>
        </w:rPr>
        <w:t xml:space="preserve">To be more </w:t>
      </w:r>
      <w:r w:rsidR="006C64AC">
        <w:rPr>
          <w:lang w:val="en-US"/>
        </w:rPr>
        <w:t xml:space="preserve">efficient we </w:t>
      </w:r>
      <w:r w:rsidR="00830514">
        <w:rPr>
          <w:lang w:val="en-US"/>
        </w:rPr>
        <w:t>r</w:t>
      </w:r>
      <w:r w:rsidR="00C1273A">
        <w:rPr>
          <w:lang w:val="en-US"/>
        </w:rPr>
        <w:t>educed the nu</w:t>
      </w:r>
      <w:r w:rsidR="00CD7A2F">
        <w:rPr>
          <w:lang w:val="en-US"/>
        </w:rPr>
        <w:t>mber of si</w:t>
      </w:r>
      <w:r w:rsidR="001835E2">
        <w:rPr>
          <w:lang w:val="en-US"/>
        </w:rPr>
        <w:t>g</w:t>
      </w:r>
      <w:r w:rsidR="00DE0162">
        <w:rPr>
          <w:lang w:val="en-US"/>
        </w:rPr>
        <w:t xml:space="preserve">ns </w:t>
      </w:r>
      <w:r w:rsidR="00B62150">
        <w:rPr>
          <w:lang w:val="en-US"/>
        </w:rPr>
        <w:t xml:space="preserve">to five </w:t>
      </w:r>
      <w:r w:rsidR="008275F9">
        <w:rPr>
          <w:lang w:val="en-US"/>
        </w:rPr>
        <w:t xml:space="preserve">and only did </w:t>
      </w:r>
      <w:r w:rsidR="00872FDB">
        <w:rPr>
          <w:lang w:val="en-US"/>
        </w:rPr>
        <w:t>ten</w:t>
      </w:r>
      <w:r w:rsidR="00CA577C">
        <w:rPr>
          <w:lang w:val="en-US"/>
        </w:rPr>
        <w:t xml:space="preserve"> </w:t>
      </w:r>
      <w:r w:rsidR="0037580F">
        <w:rPr>
          <w:lang w:val="en-US"/>
        </w:rPr>
        <w:t xml:space="preserve">pictures per </w:t>
      </w:r>
      <w:r w:rsidR="00B92270">
        <w:rPr>
          <w:lang w:val="en-US"/>
        </w:rPr>
        <w:t>si</w:t>
      </w:r>
      <w:r w:rsidR="00621CD5">
        <w:rPr>
          <w:lang w:val="en-US"/>
        </w:rPr>
        <w:t>gn</w:t>
      </w:r>
      <w:r w:rsidR="003821A7">
        <w:rPr>
          <w:lang w:val="en-US"/>
        </w:rPr>
        <w:t xml:space="preserve">. At the end we had </w:t>
      </w:r>
      <w:r w:rsidR="001E1B49">
        <w:rPr>
          <w:lang w:val="en-US"/>
        </w:rPr>
        <w:t>fou</w:t>
      </w:r>
      <w:r w:rsidR="00B237C5">
        <w:rPr>
          <w:lang w:val="en-US"/>
        </w:rPr>
        <w:t xml:space="preserve">r times </w:t>
      </w:r>
      <w:r w:rsidR="00BA651A">
        <w:rPr>
          <w:lang w:val="en-US"/>
        </w:rPr>
        <w:t>ten</w:t>
      </w:r>
      <w:r w:rsidR="00EC70EE">
        <w:rPr>
          <w:lang w:val="en-US"/>
        </w:rPr>
        <w:t xml:space="preserve"> </w:t>
      </w:r>
      <w:r w:rsidR="00780409">
        <w:rPr>
          <w:lang w:val="en-US"/>
        </w:rPr>
        <w:t>pictures per si</w:t>
      </w:r>
      <w:r w:rsidR="001D2557">
        <w:rPr>
          <w:lang w:val="en-US"/>
        </w:rPr>
        <w:t xml:space="preserve">gn </w:t>
      </w:r>
      <w:r w:rsidR="00E5203C">
        <w:rPr>
          <w:lang w:val="en-US"/>
        </w:rPr>
        <w:t>and</w:t>
      </w:r>
      <w:r w:rsidR="00874965">
        <w:rPr>
          <w:lang w:val="en-US"/>
        </w:rPr>
        <w:t xml:space="preserve"> </w:t>
      </w:r>
      <w:r w:rsidR="00E5203C">
        <w:rPr>
          <w:lang w:val="en-US"/>
        </w:rPr>
        <w:t xml:space="preserve">once </w:t>
      </w:r>
      <w:r w:rsidR="00874965">
        <w:rPr>
          <w:lang w:val="en-US"/>
        </w:rPr>
        <w:t xml:space="preserve">15 </w:t>
      </w:r>
      <w:r w:rsidR="00826D3C">
        <w:rPr>
          <w:lang w:val="en-US"/>
        </w:rPr>
        <w:t xml:space="preserve">pictures </w:t>
      </w:r>
      <w:r w:rsidR="0021692B">
        <w:rPr>
          <w:lang w:val="en-US"/>
        </w:rPr>
        <w:t>pe</w:t>
      </w:r>
      <w:r w:rsidR="00B631D0">
        <w:rPr>
          <w:lang w:val="en-US"/>
        </w:rPr>
        <w:t xml:space="preserve">r </w:t>
      </w:r>
      <w:r w:rsidR="00EC64E2">
        <w:rPr>
          <w:lang w:val="en-US"/>
        </w:rPr>
        <w:t>sign</w:t>
      </w:r>
      <w:r w:rsidR="00353396">
        <w:rPr>
          <w:lang w:val="en-US"/>
        </w:rPr>
        <w:t xml:space="preserve"> and</w:t>
      </w:r>
      <w:r w:rsidR="00B631D0">
        <w:rPr>
          <w:lang w:val="en-US"/>
        </w:rPr>
        <w:t xml:space="preserve"> </w:t>
      </w:r>
      <w:r w:rsidR="0031039E">
        <w:rPr>
          <w:lang w:val="en-US"/>
        </w:rPr>
        <w:t xml:space="preserve">therefore </w:t>
      </w:r>
      <w:r w:rsidR="00C43C4D">
        <w:rPr>
          <w:lang w:val="en-US"/>
        </w:rPr>
        <w:t>overall,</w:t>
      </w:r>
      <w:r w:rsidR="007452E4">
        <w:rPr>
          <w:lang w:val="en-US"/>
        </w:rPr>
        <w:t xml:space="preserve"> </w:t>
      </w:r>
      <w:r w:rsidR="00D74AAC">
        <w:rPr>
          <w:lang w:val="en-US"/>
        </w:rPr>
        <w:t>275</w:t>
      </w:r>
      <w:r w:rsidR="00511971">
        <w:rPr>
          <w:lang w:val="en-US"/>
        </w:rPr>
        <w:t xml:space="preserve"> </w:t>
      </w:r>
      <w:r w:rsidR="00D77530">
        <w:rPr>
          <w:lang w:val="en-US"/>
        </w:rPr>
        <w:t xml:space="preserve">pictures in </w:t>
      </w:r>
      <w:r w:rsidR="0092060F">
        <w:rPr>
          <w:lang w:val="en-US"/>
        </w:rPr>
        <w:t>our train set</w:t>
      </w:r>
      <w:r w:rsidR="0011451E">
        <w:rPr>
          <w:lang w:val="en-US"/>
        </w:rPr>
        <w:t xml:space="preserve">. </w:t>
      </w:r>
      <w:r w:rsidR="00625293">
        <w:rPr>
          <w:lang w:val="en-US"/>
        </w:rPr>
        <w:t>W</w:t>
      </w:r>
      <w:r w:rsidR="00AF129B">
        <w:rPr>
          <w:lang w:val="en-US"/>
        </w:rPr>
        <w:t xml:space="preserve">hen we </w:t>
      </w:r>
      <w:r w:rsidR="009E1783">
        <w:rPr>
          <w:lang w:val="en-US"/>
        </w:rPr>
        <w:t xml:space="preserve">used Mailin’s </w:t>
      </w:r>
      <w:r w:rsidR="00850163">
        <w:rPr>
          <w:lang w:val="en-US"/>
        </w:rPr>
        <w:t xml:space="preserve">and </w:t>
      </w:r>
      <w:r w:rsidR="00F92415">
        <w:rPr>
          <w:lang w:val="en-US"/>
        </w:rPr>
        <w:t>another person’s hand</w:t>
      </w:r>
      <w:r w:rsidR="00AF129B">
        <w:rPr>
          <w:lang w:val="en-US"/>
        </w:rPr>
        <w:t xml:space="preserve"> </w:t>
      </w:r>
      <w:r w:rsidR="00F92415">
        <w:rPr>
          <w:lang w:val="en-US"/>
        </w:rPr>
        <w:t xml:space="preserve">as train set </w:t>
      </w:r>
      <w:r w:rsidR="007E59B7">
        <w:rPr>
          <w:lang w:val="en-US"/>
        </w:rPr>
        <w:t>t</w:t>
      </w:r>
      <w:r w:rsidR="002515AA">
        <w:rPr>
          <w:lang w:val="en-US"/>
        </w:rPr>
        <w:t xml:space="preserve">he success rate to </w:t>
      </w:r>
      <w:r w:rsidR="00EB7882">
        <w:rPr>
          <w:lang w:val="en-US"/>
        </w:rPr>
        <w:t>recognize</w:t>
      </w:r>
      <w:r w:rsidR="002515AA">
        <w:rPr>
          <w:lang w:val="en-US"/>
        </w:rPr>
        <w:t xml:space="preserve"> a</w:t>
      </w:r>
      <w:r w:rsidR="00EB7882">
        <w:rPr>
          <w:lang w:val="en-US"/>
        </w:rPr>
        <w:t>n</w:t>
      </w:r>
      <w:r w:rsidR="00915DCD">
        <w:rPr>
          <w:lang w:val="en-US"/>
        </w:rPr>
        <w:t xml:space="preserve"> unknown ha</w:t>
      </w:r>
      <w:r w:rsidR="009F6B28">
        <w:rPr>
          <w:lang w:val="en-US"/>
        </w:rPr>
        <w:t>nd</w:t>
      </w:r>
      <w:r w:rsidR="003F1A73">
        <w:rPr>
          <w:lang w:val="en-US"/>
        </w:rPr>
        <w:t xml:space="preserve"> </w:t>
      </w:r>
      <w:r w:rsidR="0037266D">
        <w:rPr>
          <w:lang w:val="en-US"/>
        </w:rPr>
        <w:t>‘s</w:t>
      </w:r>
      <w:r w:rsidR="009F6B28">
        <w:rPr>
          <w:lang w:val="en-US"/>
        </w:rPr>
        <w:t xml:space="preserve"> </w:t>
      </w:r>
      <w:r w:rsidR="008B74DE">
        <w:rPr>
          <w:lang w:val="en-US"/>
        </w:rPr>
        <w:t xml:space="preserve">sign </w:t>
      </w:r>
      <w:r w:rsidR="005766F7">
        <w:rPr>
          <w:lang w:val="en-US"/>
        </w:rPr>
        <w:t>r</w:t>
      </w:r>
      <w:r w:rsidR="00FB64B6">
        <w:rPr>
          <w:lang w:val="en-US"/>
        </w:rPr>
        <w:t xml:space="preserve">ose to </w:t>
      </w:r>
      <w:r w:rsidR="00FF512E">
        <w:rPr>
          <w:lang w:val="en-US"/>
        </w:rPr>
        <w:t>93 percent</w:t>
      </w:r>
      <w:r w:rsidR="00F4365A">
        <w:rPr>
          <w:lang w:val="en-US"/>
        </w:rPr>
        <w:t xml:space="preserve"> and with a th</w:t>
      </w:r>
      <w:r w:rsidR="00C03C57">
        <w:rPr>
          <w:lang w:val="en-US"/>
        </w:rPr>
        <w:t xml:space="preserve">ird hand to 100 </w:t>
      </w:r>
      <w:r w:rsidR="000C7FE6">
        <w:rPr>
          <w:lang w:val="en-US"/>
        </w:rPr>
        <w:t xml:space="preserve">percent. </w:t>
      </w:r>
      <w:r w:rsidR="001835E2">
        <w:rPr>
          <w:lang w:val="en-US"/>
        </w:rPr>
        <w:t>Adding</w:t>
      </w:r>
      <w:r w:rsidR="005B3230">
        <w:rPr>
          <w:lang w:val="en-US"/>
        </w:rPr>
        <w:t xml:space="preserve"> more </w:t>
      </w:r>
      <w:r w:rsidR="003F1A73">
        <w:rPr>
          <w:lang w:val="en-US"/>
        </w:rPr>
        <w:t>people ‘</w:t>
      </w:r>
      <w:r w:rsidR="003D0554">
        <w:rPr>
          <w:lang w:val="en-US"/>
        </w:rPr>
        <w:t xml:space="preserve">s pictures did not </w:t>
      </w:r>
      <w:r w:rsidR="00552CA2">
        <w:rPr>
          <w:lang w:val="en-US"/>
        </w:rPr>
        <w:t xml:space="preserve">change the </w:t>
      </w:r>
      <w:r w:rsidR="003F1A73">
        <w:rPr>
          <w:lang w:val="en-US"/>
        </w:rPr>
        <w:t>success</w:t>
      </w:r>
      <w:r w:rsidR="0052442B">
        <w:rPr>
          <w:lang w:val="en-US"/>
        </w:rPr>
        <w:t xml:space="preserve"> rate. </w:t>
      </w:r>
      <w:r w:rsidR="00284BDC">
        <w:rPr>
          <w:lang w:val="en-US"/>
        </w:rPr>
        <w:t xml:space="preserve"> </w:t>
      </w:r>
    </w:p>
    <w:p w14:paraId="4A97A087" w14:textId="5C02972A" w:rsidR="00DE37F2" w:rsidRPr="00AE5C0F" w:rsidRDefault="00B07199" w:rsidP="00AE5C0F">
      <w:pPr>
        <w:rPr>
          <w:lang w:val="en-US"/>
        </w:rPr>
      </w:pPr>
      <w:r>
        <w:rPr>
          <w:lang w:val="en-US"/>
        </w:rPr>
        <w:t>Overall,</w:t>
      </w:r>
      <w:r w:rsidR="005A2D70">
        <w:rPr>
          <w:lang w:val="en-US"/>
        </w:rPr>
        <w:t xml:space="preserve"> we could </w:t>
      </w:r>
      <w:r w:rsidR="001835E2">
        <w:rPr>
          <w:lang w:val="en-US"/>
        </w:rPr>
        <w:t>there</w:t>
      </w:r>
      <w:r w:rsidR="00D5440C">
        <w:rPr>
          <w:lang w:val="en-US"/>
        </w:rPr>
        <w:t xml:space="preserve">fore </w:t>
      </w:r>
      <w:r w:rsidR="00E41D9B">
        <w:rPr>
          <w:lang w:val="en-US"/>
        </w:rPr>
        <w:t>conclude</w:t>
      </w:r>
      <w:r w:rsidR="00E3380C">
        <w:rPr>
          <w:lang w:val="en-US"/>
        </w:rPr>
        <w:t xml:space="preserve"> that our pri</w:t>
      </w:r>
      <w:r w:rsidR="00AC6F50">
        <w:rPr>
          <w:lang w:val="en-US"/>
        </w:rPr>
        <w:t xml:space="preserve">ncipal </w:t>
      </w:r>
      <w:r w:rsidR="005C5FAA">
        <w:rPr>
          <w:lang w:val="en-US"/>
        </w:rPr>
        <w:t xml:space="preserve">component </w:t>
      </w:r>
      <w:r w:rsidR="00A82E17">
        <w:rPr>
          <w:lang w:val="en-US"/>
        </w:rPr>
        <w:t>analysis algori</w:t>
      </w:r>
      <w:r w:rsidR="00BB61C5">
        <w:rPr>
          <w:lang w:val="en-US"/>
        </w:rPr>
        <w:t xml:space="preserve">thm worked </w:t>
      </w:r>
      <w:r w:rsidR="002959D2">
        <w:rPr>
          <w:lang w:val="en-US"/>
        </w:rPr>
        <w:t xml:space="preserve">perfectly with </w:t>
      </w:r>
      <w:r w:rsidR="005A5696">
        <w:rPr>
          <w:lang w:val="en-US"/>
        </w:rPr>
        <w:t>recognizing</w:t>
      </w:r>
      <w:r w:rsidR="00403E62">
        <w:rPr>
          <w:lang w:val="en-US"/>
        </w:rPr>
        <w:t xml:space="preserve"> </w:t>
      </w:r>
      <w:r w:rsidR="001E7EDD">
        <w:rPr>
          <w:lang w:val="en-US"/>
        </w:rPr>
        <w:t xml:space="preserve">five different </w:t>
      </w:r>
      <w:r w:rsidR="008642F2">
        <w:rPr>
          <w:lang w:val="en-US"/>
        </w:rPr>
        <w:t>hand</w:t>
      </w:r>
      <w:r w:rsidR="001E7EDD">
        <w:rPr>
          <w:lang w:val="en-US"/>
        </w:rPr>
        <w:t xml:space="preserve"> </w:t>
      </w:r>
      <w:r w:rsidR="00492A48">
        <w:rPr>
          <w:lang w:val="en-US"/>
        </w:rPr>
        <w:t>signs on a</w:t>
      </w:r>
      <w:r w:rsidR="00E41D9B">
        <w:rPr>
          <w:lang w:val="en-US"/>
        </w:rPr>
        <w:t>n</w:t>
      </w:r>
      <w:r w:rsidR="00492A48">
        <w:rPr>
          <w:lang w:val="en-US"/>
        </w:rPr>
        <w:t xml:space="preserve"> </w:t>
      </w:r>
      <w:r w:rsidR="00382DB0">
        <w:rPr>
          <w:lang w:val="en-US"/>
        </w:rPr>
        <w:t xml:space="preserve">unknown hand. </w:t>
      </w:r>
      <w:r w:rsidR="00937167">
        <w:rPr>
          <w:lang w:val="en-US"/>
        </w:rPr>
        <w:t xml:space="preserve"> </w:t>
      </w:r>
      <w:r w:rsidR="00A82E17">
        <w:rPr>
          <w:lang w:val="en-US"/>
        </w:rPr>
        <w:t xml:space="preserve"> </w:t>
      </w:r>
      <w:r w:rsidR="005C5FAA">
        <w:rPr>
          <w:lang w:val="en-US"/>
        </w:rPr>
        <w:t xml:space="preserve"> </w:t>
      </w:r>
    </w:p>
    <w:p w14:paraId="5317ECF2" w14:textId="2E5E9348" w:rsidR="00716D09" w:rsidRPr="00AE246F" w:rsidRDefault="00716D09" w:rsidP="000F5383">
      <w:pPr>
        <w:jc w:val="both"/>
        <w:rPr>
          <w:b/>
          <w:lang w:val="en-US"/>
        </w:rPr>
      </w:pPr>
    </w:p>
    <w:p w14:paraId="424DC864" w14:textId="5519071D" w:rsidR="00AC3AAC" w:rsidRPr="00AE246F" w:rsidRDefault="00AC3AAC" w:rsidP="000F5383">
      <w:pPr>
        <w:pStyle w:val="Heading2"/>
        <w:jc w:val="both"/>
        <w:rPr>
          <w:b/>
          <w:lang w:val="en-US"/>
        </w:rPr>
      </w:pPr>
      <w:bookmarkStart w:id="7" w:name="_Toc184828532"/>
      <w:r w:rsidRPr="00AE246F">
        <w:rPr>
          <w:b/>
          <w:lang w:val="en-US"/>
        </w:rPr>
        <w:t>K-Means</w:t>
      </w:r>
      <w:bookmarkEnd w:id="7"/>
    </w:p>
    <w:p w14:paraId="1A71BB1A" w14:textId="4E16F436" w:rsidR="006D75F3" w:rsidRPr="006D75F3" w:rsidRDefault="006D75F3" w:rsidP="008A3E1B">
      <w:pPr>
        <w:jc w:val="both"/>
        <w:rPr>
          <w:lang w:val="en-US"/>
        </w:rPr>
      </w:pPr>
      <w:r>
        <w:rPr>
          <w:lang w:val="en-US"/>
        </w:rPr>
        <w:t>K-Means is a clustering algorithm</w:t>
      </w:r>
      <w:r w:rsidR="00A33057">
        <w:rPr>
          <w:lang w:val="en-US"/>
        </w:rPr>
        <w:t xml:space="preserve">. It </w:t>
      </w:r>
      <w:r w:rsidR="00001F2F">
        <w:rPr>
          <w:lang w:val="en-US"/>
        </w:rPr>
        <w:t>separate</w:t>
      </w:r>
      <w:r w:rsidR="0072366B">
        <w:rPr>
          <w:lang w:val="en-US"/>
        </w:rPr>
        <w:t>s</w:t>
      </w:r>
      <w:r w:rsidR="00001F2F">
        <w:rPr>
          <w:lang w:val="en-US"/>
        </w:rPr>
        <w:t xml:space="preserve"> a dataset into </w:t>
      </w:r>
      <w:r w:rsidR="0072366B">
        <w:rPr>
          <w:lang w:val="en-US"/>
        </w:rPr>
        <w:t>the most compact</w:t>
      </w:r>
      <w:r w:rsidR="00001F2F">
        <w:rPr>
          <w:lang w:val="en-US"/>
        </w:rPr>
        <w:t xml:space="preserve"> </w:t>
      </w:r>
      <w:r w:rsidR="00001F2F" w:rsidRPr="001C50F8">
        <w:rPr>
          <w:i/>
          <w:lang w:val="en-US"/>
        </w:rPr>
        <w:t>k</w:t>
      </w:r>
      <w:r w:rsidR="001C50F8">
        <w:rPr>
          <w:lang w:val="en-US"/>
        </w:rPr>
        <w:t xml:space="preserve"> different clusters</w:t>
      </w:r>
      <w:r w:rsidR="0072366B">
        <w:rPr>
          <w:lang w:val="en-US"/>
        </w:rPr>
        <w:t>.</w:t>
      </w:r>
      <w:r w:rsidR="00F432D6">
        <w:rPr>
          <w:lang w:val="en-US"/>
        </w:rPr>
        <w:t xml:space="preserve"> Important to note here is that K-means is </w:t>
      </w:r>
      <w:r w:rsidR="00911195">
        <w:rPr>
          <w:lang w:val="en-US"/>
        </w:rPr>
        <w:t>nondeterministic</w:t>
      </w:r>
      <w:r w:rsidR="00F432D6">
        <w:rPr>
          <w:lang w:val="en-US"/>
        </w:rPr>
        <w:t xml:space="preserve">, which means that for different starting conditions </w:t>
      </w:r>
      <w:r w:rsidR="00A027E9">
        <w:rPr>
          <w:lang w:val="en-US"/>
        </w:rPr>
        <w:t xml:space="preserve">or </w:t>
      </w:r>
      <w:r w:rsidR="007C10BF">
        <w:rPr>
          <w:lang w:val="en-US"/>
        </w:rPr>
        <w:t>so-called</w:t>
      </w:r>
      <w:r w:rsidR="00A027E9">
        <w:rPr>
          <w:lang w:val="en-US"/>
        </w:rPr>
        <w:t xml:space="preserve"> </w:t>
      </w:r>
      <w:r w:rsidR="003207A4">
        <w:rPr>
          <w:lang w:val="en-US"/>
        </w:rPr>
        <w:t xml:space="preserve">different </w:t>
      </w:r>
      <w:r w:rsidR="005A5696">
        <w:rPr>
          <w:lang w:val="en-US"/>
        </w:rPr>
        <w:t xml:space="preserve">initial </w:t>
      </w:r>
      <w:r w:rsidR="00A027E9">
        <w:rPr>
          <w:lang w:val="en-US"/>
        </w:rPr>
        <w:t xml:space="preserve">centroids </w:t>
      </w:r>
      <w:r w:rsidR="007C10BF">
        <w:rPr>
          <w:lang w:val="en-US"/>
        </w:rPr>
        <w:t>the algorithm produces different clusters.</w:t>
      </w:r>
    </w:p>
    <w:p w14:paraId="031BEC18" w14:textId="00A1B488" w:rsidR="00AC3AAC" w:rsidRPr="00AE246F" w:rsidRDefault="00AC3AAC" w:rsidP="000F5383">
      <w:pPr>
        <w:pStyle w:val="Heading3"/>
        <w:jc w:val="both"/>
        <w:rPr>
          <w:b/>
          <w:lang w:val="en-US"/>
        </w:rPr>
      </w:pPr>
      <w:bookmarkStart w:id="8" w:name="_Toc184828533"/>
      <w:r w:rsidRPr="00AE246F">
        <w:rPr>
          <w:b/>
          <w:lang w:val="en-US"/>
        </w:rPr>
        <w:lastRenderedPageBreak/>
        <w:t>Theory</w:t>
      </w:r>
      <w:bookmarkEnd w:id="8"/>
    </w:p>
    <w:p w14:paraId="29A0611C" w14:textId="73C0FA26" w:rsidR="00033575" w:rsidRDefault="00D70923" w:rsidP="008A3E1B">
      <w:pPr>
        <w:spacing w:after="0"/>
        <w:jc w:val="both"/>
        <w:rPr>
          <w:lang w:val="en-US"/>
        </w:rPr>
      </w:pPr>
      <w:r>
        <w:rPr>
          <w:noProof/>
          <w:lang w:val="en-US"/>
        </w:rPr>
        <mc:AlternateContent>
          <mc:Choice Requires="wpg">
            <w:drawing>
              <wp:anchor distT="0" distB="0" distL="114300" distR="114300" simplePos="0" relativeHeight="251658241" behindDoc="0" locked="0" layoutInCell="1" allowOverlap="1" wp14:anchorId="7DD57F52" wp14:editId="382BC8EF">
                <wp:simplePos x="0" y="0"/>
                <wp:positionH relativeFrom="column">
                  <wp:posOffset>116114</wp:posOffset>
                </wp:positionH>
                <wp:positionV relativeFrom="paragraph">
                  <wp:posOffset>2308769</wp:posOffset>
                </wp:positionV>
                <wp:extent cx="5498012" cy="1005840"/>
                <wp:effectExtent l="0" t="0" r="7620" b="3810"/>
                <wp:wrapTight wrapText="bothSides">
                  <wp:wrapPolygon edited="0">
                    <wp:start x="0" y="0"/>
                    <wp:lineTo x="0" y="21273"/>
                    <wp:lineTo x="21555" y="21273"/>
                    <wp:lineTo x="21555" y="0"/>
                    <wp:lineTo x="0" y="0"/>
                  </wp:wrapPolygon>
                </wp:wrapTight>
                <wp:docPr id="454097165" name="Group 9"/>
                <wp:cNvGraphicFramePr/>
                <a:graphic xmlns:a="http://schemas.openxmlformats.org/drawingml/2006/main">
                  <a:graphicData uri="http://schemas.microsoft.com/office/word/2010/wordprocessingGroup">
                    <wpg:wgp>
                      <wpg:cNvGrpSpPr/>
                      <wpg:grpSpPr>
                        <a:xfrm>
                          <a:off x="0" y="0"/>
                          <a:ext cx="5498012" cy="1005840"/>
                          <a:chOff x="0" y="0"/>
                          <a:chExt cx="5498012" cy="1005840"/>
                        </a:xfrm>
                      </wpg:grpSpPr>
                      <pic:pic xmlns:pic="http://schemas.openxmlformats.org/drawingml/2006/picture">
                        <pic:nvPicPr>
                          <pic:cNvPr id="1285628666" name="Picture 4"/>
                          <pic:cNvPicPr>
                            <a:picLocks noChangeAspect="1"/>
                          </pic:cNvPicPr>
                        </pic:nvPicPr>
                        <pic:blipFill>
                          <a:blip r:embed="rId29" cstate="print">
                            <a:extLst>
                              <a:ext uri="{28A0092B-C50C-407E-A947-70E740481C1C}">
                                <a14:useLocalDpi xmlns:a14="http://schemas.microsoft.com/office/drawing/2010/main" val="0"/>
                              </a:ext>
                            </a:extLst>
                          </a:blip>
                          <a:srcRect/>
                          <a:stretch/>
                        </pic:blipFill>
                        <pic:spPr bwMode="auto">
                          <a:xfrm>
                            <a:off x="2242457" y="0"/>
                            <a:ext cx="1005840" cy="1005840"/>
                          </a:xfrm>
                          <a:prstGeom prst="rect">
                            <a:avLst/>
                          </a:prstGeom>
                          <a:noFill/>
                          <a:ln>
                            <a:noFill/>
                          </a:ln>
                        </pic:spPr>
                      </pic:pic>
                      <pic:pic xmlns:pic="http://schemas.openxmlformats.org/drawingml/2006/picture">
                        <pic:nvPicPr>
                          <pic:cNvPr id="1550756546" name="Picture 1"/>
                          <pic:cNvPicPr>
                            <a:picLocks noChangeAspect="1"/>
                          </pic:cNvPicPr>
                        </pic:nvPicPr>
                        <pic:blipFill>
                          <a:blip r:embed="rId30">
                            <a:extLst>
                              <a:ext uri="{28A0092B-C50C-407E-A947-70E740481C1C}">
                                <a14:useLocalDpi xmlns:a14="http://schemas.microsoft.com/office/drawing/2010/main" val="0"/>
                              </a:ext>
                            </a:extLst>
                          </a:blip>
                          <a:srcRect/>
                          <a:stretch/>
                        </pic:blipFill>
                        <pic:spPr bwMode="auto">
                          <a:xfrm>
                            <a:off x="1124857" y="0"/>
                            <a:ext cx="1005840" cy="1005840"/>
                          </a:xfrm>
                          <a:prstGeom prst="rect">
                            <a:avLst/>
                          </a:prstGeom>
                          <a:noFill/>
                          <a:ln>
                            <a:noFill/>
                          </a:ln>
                        </pic:spPr>
                      </pic:pic>
                      <pic:pic xmlns:pic="http://schemas.openxmlformats.org/drawingml/2006/picture">
                        <pic:nvPicPr>
                          <pic:cNvPr id="1721995300" name="Picture 5"/>
                          <pic:cNvPicPr>
                            <a:picLocks noChangeAspect="1"/>
                          </pic:cNvPicPr>
                        </pic:nvPicPr>
                        <pic:blipFill>
                          <a:blip r:embed="rId31">
                            <a:extLst>
                              <a:ext uri="{28A0092B-C50C-407E-A947-70E740481C1C}">
                                <a14:useLocalDpi xmlns:a14="http://schemas.microsoft.com/office/drawing/2010/main" val="0"/>
                              </a:ext>
                            </a:extLst>
                          </a:blip>
                          <a:srcRect/>
                          <a:stretch/>
                        </pic:blipFill>
                        <pic:spPr bwMode="auto">
                          <a:xfrm>
                            <a:off x="3367315" y="0"/>
                            <a:ext cx="1005840" cy="1005840"/>
                          </a:xfrm>
                          <a:prstGeom prst="rect">
                            <a:avLst/>
                          </a:prstGeom>
                          <a:noFill/>
                          <a:ln>
                            <a:noFill/>
                          </a:ln>
                        </pic:spPr>
                      </pic:pic>
                      <pic:pic xmlns:pic="http://schemas.openxmlformats.org/drawingml/2006/picture">
                        <pic:nvPicPr>
                          <pic:cNvPr id="1041981662" name="Picture 2"/>
                          <pic:cNvPicPr>
                            <a:picLocks noChangeAspect="1"/>
                          </pic:cNvPicPr>
                        </pic:nvPicPr>
                        <pic:blipFill>
                          <a:blip r:embed="rId32">
                            <a:extLst>
                              <a:ext uri="{28A0092B-C50C-407E-A947-70E740481C1C}">
                                <a14:useLocalDpi xmlns:a14="http://schemas.microsoft.com/office/drawing/2010/main" val="0"/>
                              </a:ext>
                            </a:extLst>
                          </a:blip>
                          <a:srcRect/>
                          <a:stretch/>
                        </pic:blipFill>
                        <pic:spPr bwMode="auto">
                          <a:xfrm>
                            <a:off x="4492172" y="0"/>
                            <a:ext cx="1005840" cy="1005840"/>
                          </a:xfrm>
                          <a:prstGeom prst="rect">
                            <a:avLst/>
                          </a:prstGeom>
                          <a:noFill/>
                          <a:ln>
                            <a:noFill/>
                          </a:ln>
                        </pic:spPr>
                      </pic:pic>
                      <pic:pic xmlns:pic="http://schemas.openxmlformats.org/drawingml/2006/picture">
                        <pic:nvPicPr>
                          <pic:cNvPr id="1301087889" name="Picture 3"/>
                          <pic:cNvPicPr>
                            <a:picLocks noChangeAspect="1"/>
                          </pic:cNvPicPr>
                        </pic:nvPicPr>
                        <pic:blipFill>
                          <a:blip r:embed="rId33">
                            <a:extLst>
                              <a:ext uri="{28A0092B-C50C-407E-A947-70E740481C1C}">
                                <a14:useLocalDpi xmlns:a14="http://schemas.microsoft.com/office/drawing/2010/main" val="0"/>
                              </a:ext>
                            </a:extLst>
                          </a:blip>
                          <a:srcRect/>
                          <a:stretch/>
                        </pic:blipFill>
                        <pic:spPr bwMode="auto">
                          <a:xfrm>
                            <a:off x="0" y="0"/>
                            <a:ext cx="1005840" cy="1005840"/>
                          </a:xfrm>
                          <a:prstGeom prst="rect">
                            <a:avLst/>
                          </a:prstGeom>
                          <a:noFill/>
                          <a:ln>
                            <a:noFill/>
                          </a:ln>
                        </pic:spPr>
                      </pic:pic>
                    </wpg:wgp>
                  </a:graphicData>
                </a:graphic>
              </wp:anchor>
            </w:drawing>
          </mc:Choice>
          <mc:Fallback xmlns:arto="http://schemas.microsoft.com/office/word/2006/arto">
            <w:pict>
              <v:group w14:anchorId="0E82B0F6" id="Group 9" o:spid="_x0000_s1026" style="position:absolute;margin-left:9.15pt;margin-top:181.8pt;width:432.9pt;height:79.2pt;z-index:251658241" coordsize="54980,1005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">
                <v:shape id="Picture 4" o:spid="_x0000_s1027" type="#_x0000_t75" style="position:absolute;left:22424;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">
                  <v:imagedata r:id="rId34" o:title=""/>
                </v:shape>
                <v:shape id="Picture 1" o:spid="_x0000_s1028" type="#_x0000_t75" style="position:absolute;left:11248;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">
                  <v:imagedata r:id="rId35" o:title=""/>
                </v:shape>
                <v:shape id="Picture 5" o:spid="_x0000_s1029" type="#_x0000_t75" style="position:absolute;left:33673;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">
                  <v:imagedata r:id="rId36" o:title=""/>
                </v:shape>
                <v:shape id="Picture 2" o:spid="_x0000_s1030" type="#_x0000_t75" style="position:absolute;left:44921;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">
                  <v:imagedata r:id="rId37" o:title=""/>
                </v:shape>
                <v:shape id="Picture 3" o:spid="_x0000_s1031" type="#_x0000_t75" style="position:absolute;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">
                  <v:imagedata r:id="rId38" o:title=""/>
                </v:shape>
                <w10:wrap type="tight"/>
              </v:group>
            </w:pict>
          </mc:Fallback>
        </mc:AlternateContent>
      </w:r>
      <w:r w:rsidR="00D0295E">
        <w:rPr>
          <w:lang w:val="en-US"/>
        </w:rPr>
        <w:t xml:space="preserve">The Algorithm works by first choosing </w:t>
      </w:r>
      <w:r w:rsidR="00F37CEC" w:rsidRPr="003A0A7D">
        <w:rPr>
          <w:i/>
          <w:lang w:val="en-US"/>
        </w:rPr>
        <w:t>k</w:t>
      </w:r>
      <w:r w:rsidR="00F37CEC">
        <w:rPr>
          <w:lang w:val="en-US"/>
        </w:rPr>
        <w:t xml:space="preserve"> centers</w:t>
      </w:r>
      <w:r w:rsidR="007A6C37">
        <w:rPr>
          <w:lang w:val="en-US"/>
        </w:rPr>
        <w:t>, called centroids,</w:t>
      </w:r>
      <w:r w:rsidR="00F37CEC">
        <w:rPr>
          <w:lang w:val="en-US"/>
        </w:rPr>
        <w:t xml:space="preserve"> for the clusters, these can be chosen arbitrarily or with some </w:t>
      </w:r>
      <w:r w:rsidR="001869DF">
        <w:rPr>
          <w:lang w:val="en-US"/>
        </w:rPr>
        <w:t xml:space="preserve">kind of criteria. For </w:t>
      </w:r>
      <w:r w:rsidR="007C10BF">
        <w:rPr>
          <w:lang w:val="en-US"/>
        </w:rPr>
        <w:t>simplicity’s</w:t>
      </w:r>
      <w:r w:rsidR="001869DF">
        <w:rPr>
          <w:lang w:val="en-US"/>
        </w:rPr>
        <w:t xml:space="preserve"> sake we chose </w:t>
      </w:r>
      <w:r w:rsidR="00F432D6">
        <w:rPr>
          <w:lang w:val="en-US"/>
        </w:rPr>
        <w:t>k points from our dataset to be our initial centroids.</w:t>
      </w:r>
      <w:r w:rsidR="00FF6001">
        <w:rPr>
          <w:lang w:val="en-US"/>
        </w:rPr>
        <w:t xml:space="preserve"> </w:t>
      </w:r>
      <w:r w:rsidR="001E2F9C">
        <w:rPr>
          <w:lang w:val="en-US"/>
        </w:rPr>
        <w:t xml:space="preserve">The algorithm then goes over each point and </w:t>
      </w:r>
      <w:r w:rsidR="00961772">
        <w:rPr>
          <w:lang w:val="en-US"/>
        </w:rPr>
        <w:t xml:space="preserve">assigns it to the closest centroid. Then the centroids are </w:t>
      </w:r>
      <w:r w:rsidR="00AD281D">
        <w:rPr>
          <w:lang w:val="en-US"/>
        </w:rPr>
        <w:t xml:space="preserve">updated by taking the mean of the points assigned </w:t>
      </w:r>
      <w:r w:rsidR="00377A4B">
        <w:rPr>
          <w:lang w:val="en-US"/>
        </w:rPr>
        <w:t xml:space="preserve">to the </w:t>
      </w:r>
      <w:r w:rsidR="001A6BC9">
        <w:rPr>
          <w:lang w:val="en-US"/>
        </w:rPr>
        <w:t xml:space="preserve">old centroid. This gets repeated until some kind of converging criteria is fulfilled. In our case </w:t>
      </w:r>
      <w:r w:rsidR="00A5031B">
        <w:rPr>
          <w:lang w:val="en-US"/>
        </w:rPr>
        <w:t>this criterion</w:t>
      </w:r>
      <w:r w:rsidR="00EC1342">
        <w:rPr>
          <w:lang w:val="en-US"/>
        </w:rPr>
        <w:t xml:space="preserve"> </w:t>
      </w:r>
      <w:r w:rsidR="00597207">
        <w:rPr>
          <w:lang w:val="en-US"/>
        </w:rPr>
        <w:t>was</w:t>
      </w:r>
      <w:r w:rsidR="00EC1342">
        <w:rPr>
          <w:lang w:val="en-US"/>
        </w:rPr>
        <w:t xml:space="preserve"> </w:t>
      </w:r>
      <w:r w:rsidR="00A5031B">
        <w:rPr>
          <w:lang w:val="en-US"/>
        </w:rPr>
        <w:t xml:space="preserve">that </w:t>
      </w:r>
      <w:r w:rsidR="00EC1342">
        <w:rPr>
          <w:lang w:val="en-US"/>
        </w:rPr>
        <w:t>the</w:t>
      </w:r>
      <w:r w:rsidR="00A5031B">
        <w:rPr>
          <w:lang w:val="en-US"/>
        </w:rPr>
        <w:t xml:space="preserve"> sum of all distances between the old and new centroids </w:t>
      </w:r>
      <w:r w:rsidR="00597207">
        <w:rPr>
          <w:lang w:val="en-US"/>
        </w:rPr>
        <w:t>was</w:t>
      </w:r>
      <w:r w:rsidR="00A5031B">
        <w:rPr>
          <w:lang w:val="en-US"/>
        </w:rPr>
        <w:t xml:space="preserve"> nearly zero.</w:t>
      </w:r>
      <w:r w:rsidR="007C3756">
        <w:rPr>
          <w:rStyle w:val="FootnoteReference"/>
          <w:lang w:val="en-US"/>
        </w:rPr>
        <w:footnoteReference w:id="5"/>
      </w:r>
      <w:r w:rsidR="00E80652">
        <w:rPr>
          <w:lang w:val="en-US"/>
        </w:rPr>
        <w:t xml:space="preserve"> </w:t>
      </w:r>
      <w:r w:rsidR="00153AF0">
        <w:rPr>
          <w:lang w:val="en-US"/>
        </w:rPr>
        <w:t xml:space="preserve">Shown below are 5 arbitrarily chosen </w:t>
      </w:r>
      <w:r w:rsidR="00B2357C">
        <w:rPr>
          <w:lang w:val="en-US"/>
        </w:rPr>
        <w:t>centroids when dividing our dataset into 15 clusters.</w:t>
      </w:r>
      <w:r w:rsidR="005407CA">
        <w:rPr>
          <w:lang w:val="en-US"/>
        </w:rPr>
        <w:t xml:space="preserve"> </w:t>
      </w:r>
    </w:p>
    <w:p w14:paraId="348C3ECE" w14:textId="4F6DB1C3" w:rsidR="0072366B" w:rsidRPr="0072366B" w:rsidRDefault="00597207" w:rsidP="008A3E1B">
      <w:pPr>
        <w:spacing w:after="0"/>
        <w:jc w:val="both"/>
        <w:rPr>
          <w:lang w:val="en-US"/>
        </w:rPr>
      </w:pPr>
      <w:r>
        <w:rPr>
          <w:lang w:val="en-US"/>
        </w:rPr>
        <w:t>To</w:t>
      </w:r>
      <w:r w:rsidR="00853BB7">
        <w:rPr>
          <w:lang w:val="en-US"/>
        </w:rPr>
        <w:t xml:space="preserve"> </w:t>
      </w:r>
      <w:r w:rsidR="000A089E">
        <w:rPr>
          <w:lang w:val="en-US"/>
        </w:rPr>
        <w:t>score our k-means w</w:t>
      </w:r>
      <w:r w:rsidR="00A47475">
        <w:rPr>
          <w:lang w:val="en-US"/>
        </w:rPr>
        <w:t xml:space="preserve">e </w:t>
      </w:r>
      <w:r w:rsidR="003F7290">
        <w:rPr>
          <w:lang w:val="en-US"/>
        </w:rPr>
        <w:t xml:space="preserve">built a function which takes in </w:t>
      </w:r>
      <w:r w:rsidR="00EA6FA8">
        <w:rPr>
          <w:lang w:val="en-US"/>
        </w:rPr>
        <w:t xml:space="preserve">the number of images </w:t>
      </w:r>
      <w:r w:rsidR="00B53784">
        <w:rPr>
          <w:lang w:val="en-US"/>
        </w:rPr>
        <w:t xml:space="preserve">per sign per cluster. </w:t>
      </w:r>
      <w:r w:rsidR="002A54B0">
        <w:rPr>
          <w:lang w:val="en-US"/>
        </w:rPr>
        <w:t>Then we calculate</w:t>
      </w:r>
      <w:r>
        <w:rPr>
          <w:lang w:val="en-US"/>
        </w:rPr>
        <w:t>d</w:t>
      </w:r>
      <w:r w:rsidR="002A54B0">
        <w:rPr>
          <w:lang w:val="en-US"/>
        </w:rPr>
        <w:t xml:space="preserve"> a score over all </w:t>
      </w:r>
      <w:r w:rsidR="00421DB8">
        <w:rPr>
          <w:lang w:val="en-US"/>
        </w:rPr>
        <w:t xml:space="preserve">clusters where a score of 100% would mean </w:t>
      </w:r>
      <w:r w:rsidR="00E42546">
        <w:rPr>
          <w:lang w:val="en-US"/>
        </w:rPr>
        <w:t xml:space="preserve">all clusters only contain one sign and the lower the score the more mixed the clusters are. </w:t>
      </w:r>
    </w:p>
    <w:p w14:paraId="0C0DE764" w14:textId="6BA32A01" w:rsidR="00AC3AAC" w:rsidRDefault="00AC3AAC" w:rsidP="000F5383">
      <w:pPr>
        <w:pStyle w:val="Heading3"/>
        <w:jc w:val="both"/>
        <w:rPr>
          <w:b/>
          <w:lang w:val="en-US"/>
        </w:rPr>
      </w:pPr>
      <w:bookmarkStart w:id="9" w:name="_Toc184828534"/>
      <w:r w:rsidRPr="00AE246F">
        <w:rPr>
          <w:b/>
          <w:lang w:val="en-US"/>
        </w:rPr>
        <w:t>Results</w:t>
      </w:r>
      <w:bookmarkEnd w:id="9"/>
    </w:p>
    <w:p w14:paraId="3F99A587" w14:textId="173E63C5" w:rsidR="00E46ACA" w:rsidRDefault="009A07F7" w:rsidP="0012364A">
      <w:pPr>
        <w:spacing w:after="0"/>
        <w:jc w:val="both"/>
        <w:rPr>
          <w:lang w:val="en-US"/>
        </w:rPr>
      </w:pPr>
      <w:r>
        <w:rPr>
          <w:lang w:val="en-US"/>
        </w:rPr>
        <w:t xml:space="preserve">Even though </w:t>
      </w:r>
      <w:r w:rsidR="00587EE6">
        <w:rPr>
          <w:lang w:val="en-US"/>
        </w:rPr>
        <w:t xml:space="preserve">the results of the PCA were already perfect we went on to create a clustering algorithm. This algorithm was never intended to be used to classify the images but more </w:t>
      </w:r>
      <w:r w:rsidR="001002DD">
        <w:rPr>
          <w:lang w:val="en-US"/>
        </w:rPr>
        <w:t>look at patterns in similar pictures</w:t>
      </w:r>
      <w:r w:rsidR="00F01EA1">
        <w:rPr>
          <w:lang w:val="en-US"/>
        </w:rPr>
        <w:t xml:space="preserve">, classified as similar by the computer. </w:t>
      </w:r>
      <w:r w:rsidR="00523BE1">
        <w:rPr>
          <w:lang w:val="en-US"/>
        </w:rPr>
        <w:t xml:space="preserve">To make it run faster we used the already by PCA </w:t>
      </w:r>
      <w:r w:rsidR="00A72A41">
        <w:rPr>
          <w:lang w:val="en-US"/>
        </w:rPr>
        <w:t>optimized data</w:t>
      </w:r>
      <w:r w:rsidR="00B13C61">
        <w:rPr>
          <w:lang w:val="en-US"/>
        </w:rPr>
        <w:t xml:space="preserve"> as points</w:t>
      </w:r>
      <w:r w:rsidR="000E5B7E">
        <w:rPr>
          <w:lang w:val="en-US"/>
        </w:rPr>
        <w:t xml:space="preserve">. </w:t>
      </w:r>
      <w:r w:rsidR="004D42D3">
        <w:rPr>
          <w:lang w:val="en-US"/>
        </w:rPr>
        <w:t xml:space="preserve">At first our results were </w:t>
      </w:r>
      <w:r w:rsidR="00126F48">
        <w:rPr>
          <w:lang w:val="en-US"/>
        </w:rPr>
        <w:t>bad,</w:t>
      </w:r>
      <w:r w:rsidR="00CD2277">
        <w:rPr>
          <w:lang w:val="en-US"/>
        </w:rPr>
        <w:t xml:space="preserve"> so the </w:t>
      </w:r>
      <w:r w:rsidR="00F157AB">
        <w:rPr>
          <w:lang w:val="en-US"/>
        </w:rPr>
        <w:t>signs were distributed evenly</w:t>
      </w:r>
      <w:r w:rsidR="00724549">
        <w:rPr>
          <w:lang w:val="en-US"/>
        </w:rPr>
        <w:t xml:space="preserve"> in each cluster</w:t>
      </w:r>
      <w:r w:rsidR="00A86A47">
        <w:rPr>
          <w:lang w:val="en-US"/>
        </w:rPr>
        <w:t>, as we found out later</w:t>
      </w:r>
      <w:r w:rsidR="003772C1">
        <w:rPr>
          <w:lang w:val="en-US"/>
        </w:rPr>
        <w:t xml:space="preserve">, this was linked to our initial centroids </w:t>
      </w:r>
      <w:r w:rsidR="002F0CE8">
        <w:rPr>
          <w:lang w:val="en-US"/>
        </w:rPr>
        <w:t>which had been random points</w:t>
      </w:r>
      <w:r w:rsidR="0068051D">
        <w:rPr>
          <w:lang w:val="en-US"/>
        </w:rPr>
        <w:t xml:space="preserve"> in space</w:t>
      </w:r>
      <w:r w:rsidR="0072796B">
        <w:rPr>
          <w:lang w:val="en-US"/>
        </w:rPr>
        <w:t xml:space="preserve">. After modifying </w:t>
      </w:r>
      <w:r w:rsidR="002C5A62">
        <w:rPr>
          <w:lang w:val="en-US"/>
        </w:rPr>
        <w:t xml:space="preserve">the initialization </w:t>
      </w:r>
      <w:r w:rsidR="00B551C5">
        <w:rPr>
          <w:lang w:val="en-US"/>
        </w:rPr>
        <w:t xml:space="preserve">to the way </w:t>
      </w:r>
      <w:r w:rsidR="00195FFB">
        <w:rPr>
          <w:lang w:val="en-US"/>
        </w:rPr>
        <w:t>mentioned above</w:t>
      </w:r>
      <w:r w:rsidR="00D73AA6">
        <w:rPr>
          <w:lang w:val="en-US"/>
        </w:rPr>
        <w:t>, choosing random points</w:t>
      </w:r>
      <w:r w:rsidR="001B2E26">
        <w:rPr>
          <w:lang w:val="en-US"/>
        </w:rPr>
        <w:t xml:space="preserve"> from the dataset, we got better results</w:t>
      </w:r>
      <w:r w:rsidR="00A7537A">
        <w:rPr>
          <w:lang w:val="en-US"/>
        </w:rPr>
        <w:t xml:space="preserve">. Using </w:t>
      </w:r>
      <w:r w:rsidR="00DB4CA5">
        <w:rPr>
          <w:lang w:val="en-US"/>
        </w:rPr>
        <w:t>five</w:t>
      </w:r>
      <w:r w:rsidR="00A7537A">
        <w:rPr>
          <w:lang w:val="en-US"/>
        </w:rPr>
        <w:t xml:space="preserve"> clusters the results were still quite </w:t>
      </w:r>
      <w:r w:rsidR="00DB4CA5">
        <w:rPr>
          <w:lang w:val="en-US"/>
        </w:rPr>
        <w:t>mixed up</w:t>
      </w:r>
      <w:r w:rsidR="00E81CB3">
        <w:rPr>
          <w:lang w:val="en-US"/>
        </w:rPr>
        <w:t>,</w:t>
      </w:r>
      <w:r w:rsidR="00DB4CA5">
        <w:rPr>
          <w:lang w:val="en-US"/>
        </w:rPr>
        <w:t xml:space="preserve"> so the clusters did not </w:t>
      </w:r>
      <w:r w:rsidR="00923C04">
        <w:rPr>
          <w:lang w:val="en-US"/>
        </w:rPr>
        <w:t xml:space="preserve">make any sense for us. Increasing the </w:t>
      </w:r>
      <w:r w:rsidR="00E81CB3">
        <w:rPr>
          <w:lang w:val="en-US"/>
        </w:rPr>
        <w:t xml:space="preserve">number of clusters made the clusters better and we found that 15 to 20 </w:t>
      </w:r>
      <w:r w:rsidR="00973840">
        <w:rPr>
          <w:lang w:val="en-US"/>
        </w:rPr>
        <w:t xml:space="preserve">clusters worked best for </w:t>
      </w:r>
      <w:r w:rsidR="00347F07">
        <w:rPr>
          <w:lang w:val="en-US"/>
        </w:rPr>
        <w:t xml:space="preserve">our dataset. </w:t>
      </w:r>
      <w:r w:rsidR="00934B34">
        <w:rPr>
          <w:lang w:val="en-US"/>
        </w:rPr>
        <w:t xml:space="preserve">Looking at these clusters </w:t>
      </w:r>
      <w:r w:rsidR="00B50D70">
        <w:rPr>
          <w:lang w:val="en-US"/>
        </w:rPr>
        <w:t>many things became clearer for us. The algorithm made</w:t>
      </w:r>
      <w:r w:rsidR="00385E33">
        <w:rPr>
          <w:lang w:val="en-US"/>
        </w:rPr>
        <w:t xml:space="preserve"> </w:t>
      </w:r>
      <w:r w:rsidR="004D5777">
        <w:rPr>
          <w:lang w:val="en-US"/>
        </w:rPr>
        <w:t xml:space="preserve">quite pure </w:t>
      </w:r>
      <w:r w:rsidR="00185B45">
        <w:rPr>
          <w:lang w:val="en-US"/>
        </w:rPr>
        <w:t xml:space="preserve">clusters </w:t>
      </w:r>
      <w:r w:rsidR="00475FCD">
        <w:rPr>
          <w:lang w:val="en-US"/>
        </w:rPr>
        <w:t>for thumbs</w:t>
      </w:r>
      <w:r w:rsidR="004D5777">
        <w:rPr>
          <w:lang w:val="en-US"/>
        </w:rPr>
        <w:t xml:space="preserve"> up and</w:t>
      </w:r>
      <w:r w:rsidR="00475FCD">
        <w:rPr>
          <w:lang w:val="en-US"/>
        </w:rPr>
        <w:t xml:space="preserve"> metal</w:t>
      </w:r>
      <w:r w:rsidR="004D5777">
        <w:rPr>
          <w:lang w:val="en-US"/>
        </w:rPr>
        <w:t xml:space="preserve"> </w:t>
      </w:r>
      <w:r w:rsidR="004E222A">
        <w:rPr>
          <w:lang w:val="en-US"/>
        </w:rPr>
        <w:t>which makes sense as the signs are</w:t>
      </w:r>
      <w:ins w:id="10" w:author="Microsoft Word" w:date="2024-12-02T10:44:00Z" w16du:dateUtc="2024-12-02T09:44:00Z">
        <w:r w:rsidR="004E222A">
          <w:rPr>
            <w:lang w:val="en-US"/>
          </w:rPr>
          <w:t xml:space="preserve"> </w:t>
        </w:r>
      </w:ins>
      <w:proofErr w:type="gramStart"/>
      <w:r w:rsidR="004E222A">
        <w:rPr>
          <w:lang w:val="en-US"/>
        </w:rPr>
        <w:t>fairly different</w:t>
      </w:r>
      <w:proofErr w:type="gramEnd"/>
      <w:r w:rsidR="00A4562D">
        <w:rPr>
          <w:lang w:val="en-US"/>
        </w:rPr>
        <w:t xml:space="preserve"> from the others</w:t>
      </w:r>
      <w:r w:rsidR="004E222A">
        <w:rPr>
          <w:lang w:val="en-US"/>
        </w:rPr>
        <w:t>.</w:t>
      </w:r>
      <w:r w:rsidR="00F714FF" w:rsidRPr="00F714FF">
        <w:rPr>
          <w:noProof/>
          <w:lang w:val="en-US"/>
        </w:rPr>
        <w:t xml:space="preserve"> </w:t>
      </w:r>
      <w:r w:rsidR="002F7231">
        <w:rPr>
          <w:lang w:val="en-US"/>
        </w:rPr>
        <w:t xml:space="preserve">Peace and Pistol on the other hand got clustered together </w:t>
      </w:r>
      <w:r w:rsidR="00791E08">
        <w:rPr>
          <w:lang w:val="en-US"/>
        </w:rPr>
        <w:lastRenderedPageBreak/>
        <w:t>often</w:t>
      </w:r>
      <w:r w:rsidR="00C05CBD">
        <w:rPr>
          <w:lang w:val="en-US"/>
        </w:rPr>
        <w:t xml:space="preserve">, from this we can conclude that the thumb being </w:t>
      </w:r>
      <w:r w:rsidR="00BC2E62">
        <w:rPr>
          <w:lang w:val="en-US"/>
        </w:rPr>
        <w:t xml:space="preserve">out was a more relevant feature for the algorithm. Whether the index finger or pinky was </w:t>
      </w:r>
      <w:r w:rsidR="00D34D3F">
        <w:rPr>
          <w:lang w:val="en-US"/>
        </w:rPr>
        <w:t xml:space="preserve">shown </w:t>
      </w:r>
      <w:r w:rsidR="00337F9E">
        <w:rPr>
          <w:lang w:val="en-US"/>
        </w:rPr>
        <w:t>seemed to be less relevant.</w:t>
      </w:r>
      <w:r w:rsidR="007F00C4">
        <w:rPr>
          <w:lang w:val="en-US"/>
        </w:rPr>
        <w:t xml:space="preserve"> </w:t>
      </w:r>
    </w:p>
    <w:p w14:paraId="3C2D4D9A" w14:textId="6F5A3685" w:rsidR="0015760F" w:rsidRDefault="0015760F" w:rsidP="0012364A">
      <w:pPr>
        <w:spacing w:after="0"/>
        <w:jc w:val="both"/>
        <w:rPr>
          <w:lang w:val="en-US"/>
        </w:rPr>
      </w:pPr>
      <w:r>
        <w:rPr>
          <w:lang w:val="en-US"/>
        </w:rPr>
        <w:t xml:space="preserve">Shown below are three randomly chosen clusters from </w:t>
      </w:r>
      <w:r w:rsidR="0012364A">
        <w:rPr>
          <w:lang w:val="en-US"/>
        </w:rPr>
        <w:t>a run with a high score, dividing our data into 15 clusters.</w:t>
      </w:r>
    </w:p>
    <w:p w14:paraId="149D94E8" w14:textId="60AA3DFF" w:rsidR="007F00C4" w:rsidRDefault="00E46ACA" w:rsidP="004E222A">
      <w:pPr>
        <w:jc w:val="both"/>
        <w:rPr>
          <w:lang w:val="en-US"/>
        </w:rPr>
      </w:pPr>
      <w:r>
        <w:rPr>
          <w:noProof/>
          <w:lang w:val="en-US"/>
        </w:rPr>
        <mc:AlternateContent>
          <mc:Choice Requires="wpg">
            <w:drawing>
              <wp:anchor distT="0" distB="0" distL="114300" distR="114300" simplePos="0" relativeHeight="251658244" behindDoc="0" locked="0" layoutInCell="1" allowOverlap="1" wp14:anchorId="38F9AC6A" wp14:editId="2F1AF4BD">
                <wp:simplePos x="0" y="0"/>
                <wp:positionH relativeFrom="column">
                  <wp:posOffset>43523</wp:posOffset>
                </wp:positionH>
                <wp:positionV relativeFrom="paragraph">
                  <wp:posOffset>382270</wp:posOffset>
                </wp:positionV>
                <wp:extent cx="5530850" cy="5630545"/>
                <wp:effectExtent l="0" t="0" r="0" b="8255"/>
                <wp:wrapTopAndBottom/>
                <wp:docPr id="1572756957" name="Group 34"/>
                <wp:cNvGraphicFramePr/>
                <a:graphic xmlns:a="http://schemas.openxmlformats.org/drawingml/2006/main">
                  <a:graphicData uri="http://schemas.microsoft.com/office/word/2010/wordprocessingGroup">
                    <wpg:wgp>
                      <wpg:cNvGrpSpPr/>
                      <wpg:grpSpPr>
                        <a:xfrm>
                          <a:off x="0" y="0"/>
                          <a:ext cx="5530850" cy="5630545"/>
                          <a:chOff x="0" y="0"/>
                          <a:chExt cx="5531389" cy="5630594"/>
                        </a:xfrm>
                      </wpg:grpSpPr>
                      <wpg:grpSp>
                        <wpg:cNvPr id="2011825140" name="Group 29"/>
                        <wpg:cNvGrpSpPr/>
                        <wpg:grpSpPr>
                          <a:xfrm>
                            <a:off x="26377" y="0"/>
                            <a:ext cx="5505012" cy="1005840"/>
                            <a:chOff x="0" y="0"/>
                            <a:chExt cx="5505012" cy="1005840"/>
                          </a:xfrm>
                        </wpg:grpSpPr>
                        <pic:pic xmlns:pic="http://schemas.openxmlformats.org/drawingml/2006/picture">
                          <pic:nvPicPr>
                            <pic:cNvPr id="1469430934" name="Picture 8"/>
                            <pic:cNvPicPr>
                              <a:picLocks noChangeAspect="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2249586" y="0"/>
                              <a:ext cx="1005840" cy="1005840"/>
                            </a:xfrm>
                            <a:prstGeom prst="rect">
                              <a:avLst/>
                            </a:prstGeom>
                            <a:noFill/>
                            <a:ln>
                              <a:noFill/>
                            </a:ln>
                          </pic:spPr>
                        </pic:pic>
                        <pic:pic xmlns:pic="http://schemas.openxmlformats.org/drawingml/2006/picture">
                          <pic:nvPicPr>
                            <pic:cNvPr id="990743101" name="Picture 9"/>
                            <pic:cNvPicPr>
                              <a:picLocks noChangeAspect="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pic:pic xmlns:pic="http://schemas.openxmlformats.org/drawingml/2006/picture">
                          <pic:nvPicPr>
                            <pic:cNvPr id="1337079223" name="Picture 20"/>
                            <pic:cNvPicPr>
                              <a:picLocks noChangeAspect="1"/>
                            </pic:cNvPicPr>
                          </pic:nvPicPr>
                          <pic:blipFill>
                            <a:blip r:embed="rId41">
                              <a:extLst>
                                <a:ext uri="{28A0092B-C50C-407E-A947-70E740481C1C}">
                                  <a14:useLocalDpi xmlns:a14="http://schemas.microsoft.com/office/drawing/2010/main" val="0"/>
                                </a:ext>
                              </a:extLst>
                            </a:blip>
                            <a:srcRect/>
                            <a:stretch>
                              <a:fillRect/>
                            </a:stretch>
                          </pic:blipFill>
                          <pic:spPr bwMode="auto">
                            <a:xfrm>
                              <a:off x="4499172" y="0"/>
                              <a:ext cx="1005840" cy="1005840"/>
                            </a:xfrm>
                            <a:prstGeom prst="rect">
                              <a:avLst/>
                            </a:prstGeom>
                            <a:noFill/>
                            <a:ln>
                              <a:noFill/>
                            </a:ln>
                          </pic:spPr>
                        </pic:pic>
                        <pic:pic xmlns:pic="http://schemas.openxmlformats.org/drawingml/2006/picture">
                          <pic:nvPicPr>
                            <pic:cNvPr id="779949616" name="Picture 11"/>
                            <pic:cNvPicPr>
                              <a:picLocks noChangeAspect="1"/>
                            </pic:cNvPicPr>
                          </pic:nvPicPr>
                          <pic:blipFill>
                            <a:blip r:embed="rId42">
                              <a:extLst>
                                <a:ext uri="{28A0092B-C50C-407E-A947-70E740481C1C}">
                                  <a14:useLocalDpi xmlns:a14="http://schemas.microsoft.com/office/drawing/2010/main" val="0"/>
                                </a:ext>
                              </a:extLst>
                            </a:blip>
                            <a:srcRect/>
                            <a:stretch>
                              <a:fillRect/>
                            </a:stretch>
                          </pic:blipFill>
                          <pic:spPr bwMode="auto">
                            <a:xfrm>
                              <a:off x="1124793" y="0"/>
                              <a:ext cx="1005840" cy="1005840"/>
                            </a:xfrm>
                            <a:prstGeom prst="rect">
                              <a:avLst/>
                            </a:prstGeom>
                            <a:noFill/>
                            <a:ln>
                              <a:noFill/>
                            </a:ln>
                          </pic:spPr>
                        </pic:pic>
                        <pic:pic xmlns:pic="http://schemas.openxmlformats.org/drawingml/2006/picture">
                          <pic:nvPicPr>
                            <pic:cNvPr id="1606409370" name="Picture 17" descr="A hand making a hand gesture&#10;&#10;Description automatically generated"/>
                            <pic:cNvPicPr>
                              <a:picLocks noChangeAspect="1"/>
                            </pic:cNvPicPr>
                          </pic:nvPicPr>
                          <pic:blipFill>
                            <a:blip r:embed="rId43">
                              <a:extLst>
                                <a:ext uri="{28A0092B-C50C-407E-A947-70E740481C1C}">
                                  <a14:useLocalDpi xmlns:a14="http://schemas.microsoft.com/office/drawing/2010/main" val="0"/>
                                </a:ext>
                              </a:extLst>
                            </a:blip>
                            <a:srcRect/>
                            <a:stretch>
                              <a:fillRect/>
                            </a:stretch>
                          </pic:blipFill>
                          <pic:spPr bwMode="auto">
                            <a:xfrm>
                              <a:off x="3374379" y="0"/>
                              <a:ext cx="1005840" cy="1005840"/>
                            </a:xfrm>
                            <a:prstGeom prst="rect">
                              <a:avLst/>
                            </a:prstGeom>
                            <a:noFill/>
                            <a:ln>
                              <a:noFill/>
                            </a:ln>
                          </pic:spPr>
                        </pic:pic>
                      </wpg:grpSp>
                      <pic:pic xmlns:pic="http://schemas.openxmlformats.org/drawingml/2006/picture">
                        <pic:nvPicPr>
                          <pic:cNvPr id="93746218" name="Picture 22"/>
                          <pic:cNvPicPr>
                            <a:picLocks noChangeAspect="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4624754"/>
                            <a:ext cx="1005840" cy="1005840"/>
                          </a:xfrm>
                          <a:prstGeom prst="rect">
                            <a:avLst/>
                          </a:prstGeom>
                          <a:noFill/>
                          <a:ln>
                            <a:noFill/>
                          </a:ln>
                        </pic:spPr>
                      </pic:pic>
                      <wpg:grpSp>
                        <wpg:cNvPr id="1498142782" name="Group 31"/>
                        <wpg:cNvGrpSpPr/>
                        <wpg:grpSpPr>
                          <a:xfrm>
                            <a:off x="0" y="3508131"/>
                            <a:ext cx="5498709" cy="1005840"/>
                            <a:chOff x="0" y="0"/>
                            <a:chExt cx="5498709" cy="1005840"/>
                          </a:xfrm>
                        </wpg:grpSpPr>
                        <pic:pic xmlns:pic="http://schemas.openxmlformats.org/drawingml/2006/picture">
                          <pic:nvPicPr>
                            <pic:cNvPr id="2031797471" name="Picture 25"/>
                            <pic:cNvPicPr>
                              <a:picLocks noChangeAspect="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4492869" y="0"/>
                              <a:ext cx="1005840" cy="1005840"/>
                            </a:xfrm>
                            <a:prstGeom prst="rect">
                              <a:avLst/>
                            </a:prstGeom>
                            <a:noFill/>
                            <a:ln>
                              <a:noFill/>
                            </a:ln>
                          </pic:spPr>
                        </pic:pic>
                        <pic:pic xmlns:pic="http://schemas.openxmlformats.org/drawingml/2006/picture">
                          <pic:nvPicPr>
                            <pic:cNvPr id="1080704537" name="Picture 24"/>
                            <pic:cNvPicPr>
                              <a:picLocks noChangeAspect="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pic:pic xmlns:pic="http://schemas.openxmlformats.org/drawingml/2006/picture">
                          <pic:nvPicPr>
                            <pic:cNvPr id="1402152152" name="Picture 23"/>
                            <pic:cNvPicPr>
                              <a:picLocks noChangeAspect="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1125415" y="0"/>
                              <a:ext cx="1005840" cy="1005840"/>
                            </a:xfrm>
                            <a:prstGeom prst="rect">
                              <a:avLst/>
                            </a:prstGeom>
                            <a:noFill/>
                            <a:ln>
                              <a:noFill/>
                            </a:ln>
                          </pic:spPr>
                        </pic:pic>
                        <pic:pic xmlns:pic="http://schemas.openxmlformats.org/drawingml/2006/picture">
                          <pic:nvPicPr>
                            <pic:cNvPr id="1636547608" name="Picture 26"/>
                            <pic:cNvPicPr>
                              <a:picLocks noChangeAspect="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3367454" y="0"/>
                              <a:ext cx="1005840" cy="1005840"/>
                            </a:xfrm>
                            <a:prstGeom prst="rect">
                              <a:avLst/>
                            </a:prstGeom>
                            <a:noFill/>
                            <a:ln>
                              <a:noFill/>
                            </a:ln>
                          </pic:spPr>
                        </pic:pic>
                        <pic:pic xmlns:pic="http://schemas.openxmlformats.org/drawingml/2006/picture">
                          <pic:nvPicPr>
                            <pic:cNvPr id="1713196395" name="Picture 27"/>
                            <pic:cNvPicPr>
                              <a:picLocks noChangeAspect="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2250831" y="0"/>
                              <a:ext cx="1005840" cy="1005840"/>
                            </a:xfrm>
                            <a:prstGeom prst="rect">
                              <a:avLst/>
                            </a:prstGeom>
                            <a:noFill/>
                            <a:ln>
                              <a:noFill/>
                            </a:ln>
                          </pic:spPr>
                        </pic:pic>
                      </wpg:grpSp>
                      <wpg:grpSp>
                        <wpg:cNvPr id="2022750924" name="Group 32"/>
                        <wpg:cNvGrpSpPr/>
                        <wpg:grpSpPr>
                          <a:xfrm>
                            <a:off x="0" y="1160585"/>
                            <a:ext cx="5498709" cy="1005840"/>
                            <a:chOff x="0" y="0"/>
                            <a:chExt cx="5498709" cy="1005840"/>
                          </a:xfrm>
                        </wpg:grpSpPr>
                        <pic:pic xmlns:pic="http://schemas.openxmlformats.org/drawingml/2006/picture">
                          <pic:nvPicPr>
                            <pic:cNvPr id="729845207" name="Picture 10"/>
                            <pic:cNvPicPr>
                              <a:picLocks noChangeAspect="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1125415" y="0"/>
                              <a:ext cx="1005840" cy="1005840"/>
                            </a:xfrm>
                            <a:prstGeom prst="rect">
                              <a:avLst/>
                            </a:prstGeom>
                            <a:noFill/>
                            <a:ln>
                              <a:noFill/>
                            </a:ln>
                          </pic:spPr>
                        </pic:pic>
                        <pic:pic xmlns:pic="http://schemas.openxmlformats.org/drawingml/2006/picture">
                          <pic:nvPicPr>
                            <pic:cNvPr id="918674309" name="Picture 13"/>
                            <pic:cNvPicPr>
                              <a:picLocks noChangeAspect="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4492869" y="0"/>
                              <a:ext cx="1005840" cy="1005840"/>
                            </a:xfrm>
                            <a:prstGeom prst="rect">
                              <a:avLst/>
                            </a:prstGeom>
                            <a:noFill/>
                            <a:ln>
                              <a:noFill/>
                            </a:ln>
                          </pic:spPr>
                        </pic:pic>
                        <pic:pic xmlns:pic="http://schemas.openxmlformats.org/drawingml/2006/picture">
                          <pic:nvPicPr>
                            <pic:cNvPr id="736217817" name="Picture 14"/>
                            <pic:cNvPicPr>
                              <a:picLocks noChangeAspect="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2250831" y="0"/>
                              <a:ext cx="1005840" cy="1005840"/>
                            </a:xfrm>
                            <a:prstGeom prst="rect">
                              <a:avLst/>
                            </a:prstGeom>
                            <a:noFill/>
                            <a:ln>
                              <a:noFill/>
                            </a:ln>
                          </pic:spPr>
                        </pic:pic>
                        <pic:pic xmlns:pic="http://schemas.openxmlformats.org/drawingml/2006/picture">
                          <pic:nvPicPr>
                            <pic:cNvPr id="2090000444" name="Picture 21" descr="A hand making a hand gesture&#10;&#10;Description automatically generated"/>
                            <pic:cNvPicPr>
                              <a:picLocks noChangeAspect="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pic:pic xmlns:pic="http://schemas.openxmlformats.org/drawingml/2006/picture">
                          <pic:nvPicPr>
                            <pic:cNvPr id="1515153797" name="Picture 15" descr="A hand making a hand gesture&#10;&#10;Description automatically generated"/>
                            <pic:cNvPicPr>
                              <a:picLocks noChangeAspect="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3376246" y="0"/>
                              <a:ext cx="1005840" cy="1005840"/>
                            </a:xfrm>
                            <a:prstGeom prst="rect">
                              <a:avLst/>
                            </a:prstGeom>
                            <a:noFill/>
                            <a:ln>
                              <a:noFill/>
                            </a:ln>
                          </pic:spPr>
                        </pic:pic>
                      </wpg:grpSp>
                      <wpg:grpSp>
                        <wpg:cNvPr id="384275715" name="Group 33"/>
                        <wpg:cNvGrpSpPr/>
                        <wpg:grpSpPr>
                          <a:xfrm>
                            <a:off x="0" y="2294792"/>
                            <a:ext cx="5498709" cy="1005840"/>
                            <a:chOff x="0" y="0"/>
                            <a:chExt cx="5498709" cy="1005840"/>
                          </a:xfrm>
                        </wpg:grpSpPr>
                        <pic:pic xmlns:pic="http://schemas.openxmlformats.org/drawingml/2006/picture">
                          <pic:nvPicPr>
                            <pic:cNvPr id="1565550670" name="Picture 18"/>
                            <pic:cNvPicPr>
                              <a:picLocks noChangeAspect="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1125415" y="0"/>
                              <a:ext cx="1005840" cy="1005840"/>
                            </a:xfrm>
                            <a:prstGeom prst="rect">
                              <a:avLst/>
                            </a:prstGeom>
                            <a:noFill/>
                            <a:ln>
                              <a:noFill/>
                            </a:ln>
                          </pic:spPr>
                        </pic:pic>
                        <pic:pic xmlns:pic="http://schemas.openxmlformats.org/drawingml/2006/picture">
                          <pic:nvPicPr>
                            <pic:cNvPr id="1684343732" name="Picture 19"/>
                            <pic:cNvPicPr>
                              <a:picLocks noChangeAspect="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pic:pic xmlns:pic="http://schemas.openxmlformats.org/drawingml/2006/picture">
                          <pic:nvPicPr>
                            <pic:cNvPr id="782097925" name="Picture 14"/>
                            <pic:cNvPicPr>
                              <a:picLocks noChangeAspect="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2250831" y="0"/>
                              <a:ext cx="1005840" cy="1005840"/>
                            </a:xfrm>
                            <a:prstGeom prst="rect">
                              <a:avLst/>
                            </a:prstGeom>
                            <a:noFill/>
                            <a:ln>
                              <a:noFill/>
                            </a:ln>
                          </pic:spPr>
                        </pic:pic>
                        <pic:pic xmlns:pic="http://schemas.openxmlformats.org/drawingml/2006/picture">
                          <pic:nvPicPr>
                            <pic:cNvPr id="410923111" name="Picture 16"/>
                            <pic:cNvPicPr>
                              <a:picLocks noChangeAspect="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3376246" y="0"/>
                              <a:ext cx="1005840" cy="1005840"/>
                            </a:xfrm>
                            <a:prstGeom prst="rect">
                              <a:avLst/>
                            </a:prstGeom>
                            <a:noFill/>
                            <a:ln>
                              <a:noFill/>
                            </a:ln>
                          </pic:spPr>
                        </pic:pic>
                        <pic:pic xmlns:pic="http://schemas.openxmlformats.org/drawingml/2006/picture">
                          <pic:nvPicPr>
                            <pic:cNvPr id="1408818411" name="Picture 15" descr="A hand making a hand gesture&#10;&#10;Description automatically generated"/>
                            <pic:cNvPicPr>
                              <a:picLocks noChangeAspect="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4492869" y="0"/>
                              <a:ext cx="1005840" cy="1005840"/>
                            </a:xfrm>
                            <a:prstGeom prst="rect">
                              <a:avLst/>
                            </a:prstGeom>
                            <a:noFill/>
                            <a:ln>
                              <a:noFill/>
                            </a:ln>
                          </pic:spPr>
                        </pic:pic>
                      </wpg:grpSp>
                    </wpg:wgp>
                  </a:graphicData>
                </a:graphic>
              </wp:anchor>
            </w:drawing>
          </mc:Choice>
          <mc:Fallback xmlns:arto="http://schemas.microsoft.com/office/word/2006/arto">
            <w:pict>
              <v:group w14:anchorId="6A2D90BA" id="Group 34" o:spid="_x0000_s1026" style="position:absolute;margin-left:3.45pt;margin-top:30.1pt;width:435.5pt;height:443.35pt;z-index:251658244" coordsize="55313,563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">
                <v:group id="Group 29" o:spid="_x0000_s1027" style="position:absolute;left:263;width:55050;height:10058" coordsize="55050,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">
                  <v:shape id="Picture 8" o:spid="_x0000_s1028" type="#_x0000_t75" style="position:absolute;left:22495;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">
                    <v:imagedata r:id="rId58" o:title=""/>
                  </v:shape>
                  <v:shape id="Picture 9" o:spid="_x0000_s1029" type="#_x0000_t75" style="position:absolute;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">
                    <v:imagedata r:id="rId59" o:title=""/>
                  </v:shape>
                  <v:shape id="Picture 20" o:spid="_x0000_s1030" type="#_x0000_t75" style="position:absolute;left:44991;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">
                    <v:imagedata r:id="rId60" o:title=""/>
                  </v:shape>
                  <v:shape id="Picture 11" o:spid="_x0000_s1031" type="#_x0000_t75" style="position:absolute;left:11247;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">
                    <v:imagedata r:id="rId61" o:title=""/>
                  </v:shape>
                  <v:shape id="Picture 17" o:spid="_x0000_s1032" type="#_x0000_t75" alt="A hand making a hand gesture&#10;&#10;Description automatically generated" style="position:absolute;left:33743;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">
                    <v:imagedata r:id="rId62" o:title="A hand making a hand gesture&#10;&#10;Description automatically generated"/>
                  </v:shape>
                </v:group>
                <v:shape id="Picture 22" o:spid="_x0000_s1033" type="#_x0000_t75" style="position:absolute;top:46247;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">
                  <v:imagedata r:id="rId63" o:title=""/>
                </v:shape>
                <v:group id="Group 31" o:spid="_x0000_s1034" style="position:absolute;top:35081;width:54987;height:10058" coordsize="54987,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">
                  <v:shape id="Picture 25" o:spid="_x0000_s1035" type="#_x0000_t75" style="position:absolute;left:44928;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">
                    <v:imagedata r:id="rId64" o:title=""/>
                  </v:shape>
                  <v:shape id="Picture 24" o:spid="_x0000_s1036" type="#_x0000_t75" style="position:absolute;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">
                    <v:imagedata r:id="rId65" o:title=""/>
                  </v:shape>
                  <v:shape id="Picture 23" o:spid="_x0000_s1037" type="#_x0000_t75" style="position:absolute;left:11254;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">
                    <v:imagedata r:id="rId66" o:title=""/>
                  </v:shape>
                  <v:shape id="Picture 26" o:spid="_x0000_s1038" type="#_x0000_t75" style="position:absolute;left:33674;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">
                    <v:imagedata r:id="rId67" o:title=""/>
                  </v:shape>
                  <v:shape id="Picture 27" o:spid="_x0000_s1039" type="#_x0000_t75" style="position:absolute;left:22508;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">
                    <v:imagedata r:id="rId68" o:title=""/>
                  </v:shape>
                </v:group>
                <v:group id="Group 32" o:spid="_x0000_s1040" style="position:absolute;top:11605;width:54987;height:10059" coordsize="54987,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">
                  <v:shape id="Picture 10" o:spid="_x0000_s1041" type="#_x0000_t75" style="position:absolute;left:11254;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">
                    <v:imagedata r:id="rId69" o:title=""/>
                  </v:shape>
                  <v:shape id="Picture 13" o:spid="_x0000_s1042" type="#_x0000_t75" style="position:absolute;left:44928;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">
                    <v:imagedata r:id="rId70" o:title=""/>
                  </v:shape>
                  <v:shape id="Picture 14" o:spid="_x0000_s1043" type="#_x0000_t75" style="position:absolute;left:22508;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">
                    <v:imagedata r:id="rId71" o:title=""/>
                  </v:shape>
                  <v:shape id="Picture 21" o:spid="_x0000_s1044" type="#_x0000_t75" alt="A hand making a hand gesture&#10;&#10;Description automatically generated" style="position:absolute;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">
                    <v:imagedata r:id="rId72" o:title="A hand making a hand gesture&#10;&#10;Description automatically generated"/>
                  </v:shape>
                  <v:shape id="Picture 15" o:spid="_x0000_s1045" type="#_x0000_t75" alt="A hand making a hand gesture&#10;&#10;Description automatically generated" style="position:absolute;left:33762;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">
                    <v:imagedata r:id="rId73" o:title="A hand making a hand gesture&#10;&#10;Description automatically generated"/>
                  </v:shape>
                </v:group>
                <v:group id="Group 33" o:spid="_x0000_s1046" style="position:absolute;top:22947;width:54987;height:10059" coordsize="54987,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">
                  <v:shape id="Picture 18" o:spid="_x0000_s1047" type="#_x0000_t75" style="position:absolute;left:11254;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">
                    <v:imagedata r:id="rId74" o:title=""/>
                  </v:shape>
                  <v:shape id="Picture 19" o:spid="_x0000_s1048" type="#_x0000_t75" style="position:absolute;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">
                    <v:imagedata r:id="rId75" o:title=""/>
                  </v:shape>
                  <v:shape id="Picture 14" o:spid="_x0000_s1049" type="#_x0000_t75" style="position:absolute;left:22508;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">
                    <v:imagedata r:id="rId71" o:title=""/>
                  </v:shape>
                  <v:shape id="Picture 16" o:spid="_x0000_s1050" type="#_x0000_t75" style="position:absolute;left:33762;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">
                    <v:imagedata r:id="rId76" o:title=""/>
                  </v:shape>
                  <v:shape id="Picture 15" o:spid="_x0000_s1051" type="#_x0000_t75" alt="A hand making a hand gesture&#10;&#10;Description automatically generated" style="position:absolute;left:44928;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">
                    <v:imagedata r:id="rId73" o:title="A hand making a hand gesture&#10;&#10;Description automatically generated"/>
                  </v:shape>
                </v:group>
                <w10:wrap type="topAndBottom"/>
              </v:group>
            </w:pict>
          </mc:Fallback>
        </mc:AlternateContent>
      </w:r>
      <w:r w:rsidR="00337F9E">
        <w:rPr>
          <w:lang w:val="en-US"/>
        </w:rPr>
        <w:t xml:space="preserve"> </w:t>
      </w:r>
      <w:r>
        <w:rPr>
          <w:lang w:val="en-US"/>
        </w:rPr>
        <w:t xml:space="preserve">Cluster 1: </w:t>
      </w:r>
    </w:p>
    <w:p w14:paraId="66F8187B" w14:textId="77777777" w:rsidR="00D95D96" w:rsidRDefault="00D95D96">
      <w:pPr>
        <w:rPr>
          <w:lang w:val="en-US"/>
        </w:rPr>
      </w:pPr>
    </w:p>
    <w:p w14:paraId="50A11BE0" w14:textId="42A67DB7" w:rsidR="00E46ACA" w:rsidRDefault="00D95D96">
      <w:pPr>
        <w:rPr>
          <w:lang w:val="en-US"/>
        </w:rPr>
      </w:pPr>
      <w:r>
        <w:rPr>
          <w:lang w:val="en-US"/>
        </w:rPr>
        <w:t xml:space="preserve">Here the main </w:t>
      </w:r>
      <w:r w:rsidR="006F4379">
        <w:rPr>
          <w:lang w:val="en-US"/>
        </w:rPr>
        <w:t xml:space="preserve">clustering criteria </w:t>
      </w:r>
      <w:r w:rsidR="00050ECD">
        <w:rPr>
          <w:lang w:val="en-US"/>
        </w:rPr>
        <w:t xml:space="preserve">seems to be </w:t>
      </w:r>
      <w:r w:rsidR="007F3984">
        <w:rPr>
          <w:lang w:val="en-US"/>
        </w:rPr>
        <w:t>two fingers pointed out</w:t>
      </w:r>
      <w:r w:rsidR="001D673D">
        <w:rPr>
          <w:lang w:val="en-US"/>
        </w:rPr>
        <w:t xml:space="preserve"> next to each other, </w:t>
      </w:r>
      <w:r w:rsidR="00045A70">
        <w:rPr>
          <w:lang w:val="en-US"/>
        </w:rPr>
        <w:t xml:space="preserve">the position of the </w:t>
      </w:r>
      <w:r w:rsidR="00C95CC1">
        <w:rPr>
          <w:lang w:val="en-US"/>
        </w:rPr>
        <w:t>hidden fingers does not seem to be well recogni</w:t>
      </w:r>
      <w:r w:rsidR="00DE260D">
        <w:rPr>
          <w:lang w:val="en-US"/>
        </w:rPr>
        <w:t>zable</w:t>
      </w:r>
      <w:r w:rsidR="00C95CC1">
        <w:rPr>
          <w:lang w:val="en-US"/>
        </w:rPr>
        <w:t xml:space="preserve"> for the computer.</w:t>
      </w:r>
      <w:r w:rsidR="00E46ACA">
        <w:rPr>
          <w:lang w:val="en-US"/>
        </w:rPr>
        <w:br w:type="page"/>
      </w:r>
    </w:p>
    <w:p w14:paraId="480C60FA" w14:textId="41890484" w:rsidR="007F00C4" w:rsidRDefault="00E46ACA">
      <w:pPr>
        <w:rPr>
          <w:lang w:val="en-US"/>
        </w:rPr>
      </w:pPr>
      <w:r>
        <w:rPr>
          <w:b/>
          <w:noProof/>
          <w:lang w:val="en-US"/>
        </w:rPr>
        <w:lastRenderedPageBreak/>
        <mc:AlternateContent>
          <mc:Choice Requires="wpg">
            <w:drawing>
              <wp:anchor distT="0" distB="0" distL="114300" distR="114300" simplePos="0" relativeHeight="251658245" behindDoc="0" locked="0" layoutInCell="1" allowOverlap="1" wp14:anchorId="7A604FBA" wp14:editId="2E2DD396">
                <wp:simplePos x="0" y="0"/>
                <wp:positionH relativeFrom="column">
                  <wp:posOffset>5715</wp:posOffset>
                </wp:positionH>
                <wp:positionV relativeFrom="paragraph">
                  <wp:posOffset>430530</wp:posOffset>
                </wp:positionV>
                <wp:extent cx="5518150" cy="5631815"/>
                <wp:effectExtent l="0" t="0" r="6350" b="6985"/>
                <wp:wrapTopAndBottom/>
                <wp:docPr id="337068905" name="Group 60"/>
                <wp:cNvGraphicFramePr/>
                <a:graphic xmlns:a="http://schemas.openxmlformats.org/drawingml/2006/main">
                  <a:graphicData uri="http://schemas.microsoft.com/office/word/2010/wordprocessingGroup">
                    <wpg:wgp>
                      <wpg:cNvGrpSpPr/>
                      <wpg:grpSpPr>
                        <a:xfrm>
                          <a:off x="0" y="0"/>
                          <a:ext cx="5518150" cy="5631815"/>
                          <a:chOff x="0" y="0"/>
                          <a:chExt cx="5518640" cy="5632161"/>
                        </a:xfrm>
                      </wpg:grpSpPr>
                      <wpg:grpSp>
                        <wpg:cNvPr id="1072653926" name="Group 59"/>
                        <wpg:cNvGrpSpPr/>
                        <wpg:grpSpPr>
                          <a:xfrm>
                            <a:off x="27160" y="0"/>
                            <a:ext cx="5486400" cy="1005840"/>
                            <a:chOff x="0" y="0"/>
                            <a:chExt cx="5486400" cy="1005840"/>
                          </a:xfrm>
                        </wpg:grpSpPr>
                        <pic:pic xmlns:pic="http://schemas.openxmlformats.org/drawingml/2006/picture">
                          <pic:nvPicPr>
                            <pic:cNvPr id="1540822879" name="Picture 35" descr="A hand making a hand gesture&#10;&#10;Description automatically generated"/>
                            <pic:cNvPicPr>
                              <a:picLocks noChangeAspect="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2240280" y="0"/>
                              <a:ext cx="1005840" cy="1005840"/>
                            </a:xfrm>
                            <a:prstGeom prst="rect">
                              <a:avLst/>
                            </a:prstGeom>
                            <a:noFill/>
                            <a:ln>
                              <a:noFill/>
                            </a:ln>
                          </pic:spPr>
                        </pic:pic>
                        <pic:pic xmlns:pic="http://schemas.openxmlformats.org/drawingml/2006/picture">
                          <pic:nvPicPr>
                            <pic:cNvPr id="1961279704" name="Picture 36" descr="A hand making a hand gesture&#10;&#10;Description automatically generated"/>
                            <pic:cNvPicPr>
                              <a:picLocks noChangeAspect="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3368040" y="0"/>
                              <a:ext cx="1005840" cy="1005840"/>
                            </a:xfrm>
                            <a:prstGeom prst="rect">
                              <a:avLst/>
                            </a:prstGeom>
                            <a:noFill/>
                            <a:ln>
                              <a:noFill/>
                            </a:ln>
                          </pic:spPr>
                        </pic:pic>
                        <pic:pic xmlns:pic="http://schemas.openxmlformats.org/drawingml/2006/picture">
                          <pic:nvPicPr>
                            <pic:cNvPr id="1247336615" name="Picture 37" descr="A hand with a finger extended&#10;&#10;Description automatically generated"/>
                            <pic:cNvPicPr>
                              <a:picLocks noChangeAspect="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4480560" y="0"/>
                              <a:ext cx="1005840" cy="1005840"/>
                            </a:xfrm>
                            <a:prstGeom prst="rect">
                              <a:avLst/>
                            </a:prstGeom>
                            <a:noFill/>
                            <a:ln>
                              <a:noFill/>
                            </a:ln>
                          </pic:spPr>
                        </pic:pic>
                        <pic:pic xmlns:pic="http://schemas.openxmlformats.org/drawingml/2006/picture">
                          <pic:nvPicPr>
                            <pic:cNvPr id="1481649789" name="Picture 42" descr="A hand with a finger extended&#10;&#10;Description automatically generated"/>
                            <pic:cNvPicPr>
                              <a:picLocks noChangeAspect="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pic:pic xmlns:pic="http://schemas.openxmlformats.org/drawingml/2006/picture">
                          <pic:nvPicPr>
                            <pic:cNvPr id="1708735222" name="Picture 41" descr="A hand with a finger extended&#10;&#10;Description automatically generated"/>
                            <pic:cNvPicPr>
                              <a:picLocks noChangeAspect="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1112520" y="0"/>
                              <a:ext cx="1005840" cy="1005840"/>
                            </a:xfrm>
                            <a:prstGeom prst="rect">
                              <a:avLst/>
                            </a:prstGeom>
                            <a:noFill/>
                            <a:ln>
                              <a:noFill/>
                            </a:ln>
                          </pic:spPr>
                        </pic:pic>
                      </wpg:grpSp>
                      <wpg:grpSp>
                        <wpg:cNvPr id="1366822659" name="Group 56"/>
                        <wpg:cNvGrpSpPr/>
                        <wpg:grpSpPr>
                          <a:xfrm>
                            <a:off x="27160" y="3476531"/>
                            <a:ext cx="5491480" cy="1005840"/>
                            <a:chOff x="0" y="0"/>
                            <a:chExt cx="5491576" cy="1005840"/>
                          </a:xfrm>
                        </wpg:grpSpPr>
                        <pic:pic xmlns:pic="http://schemas.openxmlformats.org/drawingml/2006/picture">
                          <pic:nvPicPr>
                            <pic:cNvPr id="2002863847" name="Picture 38" descr="A hand with a finger extended&#10;&#10;Description automatically generated"/>
                            <pic:cNvPicPr>
                              <a:picLocks noChangeAspect="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2242868" y="0"/>
                              <a:ext cx="1005840" cy="1005840"/>
                            </a:xfrm>
                            <a:prstGeom prst="rect">
                              <a:avLst/>
                            </a:prstGeom>
                            <a:noFill/>
                            <a:ln>
                              <a:noFill/>
                            </a:ln>
                          </pic:spPr>
                        </pic:pic>
                        <pic:pic xmlns:pic="http://schemas.openxmlformats.org/drawingml/2006/picture">
                          <pic:nvPicPr>
                            <pic:cNvPr id="1021102888" name="Picture 40" descr="A hand with a finger extended&#10;&#10;Description automatically generated"/>
                            <pic:cNvPicPr>
                              <a:picLocks noChangeAspect="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1121434" y="0"/>
                              <a:ext cx="1005840" cy="1005840"/>
                            </a:xfrm>
                            <a:prstGeom prst="rect">
                              <a:avLst/>
                            </a:prstGeom>
                            <a:noFill/>
                            <a:ln>
                              <a:noFill/>
                            </a:ln>
                          </pic:spPr>
                        </pic:pic>
                        <pic:pic xmlns:pic="http://schemas.openxmlformats.org/drawingml/2006/picture">
                          <pic:nvPicPr>
                            <pic:cNvPr id="472782547" name="Picture 46" descr="A hand with a finger extended&#10;&#10;Description automatically generated"/>
                            <pic:cNvPicPr>
                              <a:picLocks noChangeAspect="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4485736" y="0"/>
                              <a:ext cx="1005840" cy="1005840"/>
                            </a:xfrm>
                            <a:prstGeom prst="rect">
                              <a:avLst/>
                            </a:prstGeom>
                            <a:noFill/>
                            <a:ln>
                              <a:noFill/>
                            </a:ln>
                          </pic:spPr>
                        </pic:pic>
                        <pic:pic xmlns:pic="http://schemas.openxmlformats.org/drawingml/2006/picture">
                          <pic:nvPicPr>
                            <pic:cNvPr id="2048571598" name="Picture 47" descr="A hand with a finger extended&#10;&#10;Description automatically generated"/>
                            <pic:cNvPicPr>
                              <a:picLocks noChangeAspect="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pic:pic xmlns:pic="http://schemas.openxmlformats.org/drawingml/2006/picture">
                          <pic:nvPicPr>
                            <pic:cNvPr id="1764516097" name="Picture 45" descr="A hand pointing at something&#10;&#10;Description automatically generated"/>
                            <pic:cNvPicPr>
                              <a:picLocks noChangeAspect="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3364302" y="0"/>
                              <a:ext cx="1005840" cy="1005840"/>
                            </a:xfrm>
                            <a:prstGeom prst="rect">
                              <a:avLst/>
                            </a:prstGeom>
                            <a:noFill/>
                            <a:ln>
                              <a:noFill/>
                            </a:ln>
                          </pic:spPr>
                        </pic:pic>
                      </wpg:grpSp>
                      <wpg:grpSp>
                        <wpg:cNvPr id="64522887" name="Group 57"/>
                        <wpg:cNvGrpSpPr/>
                        <wpg:grpSpPr>
                          <a:xfrm>
                            <a:off x="0" y="1149790"/>
                            <a:ext cx="5491480" cy="1005840"/>
                            <a:chOff x="0" y="0"/>
                            <a:chExt cx="5491576" cy="1005840"/>
                          </a:xfrm>
                        </wpg:grpSpPr>
                        <pic:pic xmlns:pic="http://schemas.openxmlformats.org/drawingml/2006/picture">
                          <pic:nvPicPr>
                            <pic:cNvPr id="799131862" name="Picture 43" descr="A hand with a finger extended&#10;&#10;Description automatically generated"/>
                            <pic:cNvPicPr>
                              <a:picLocks noChangeAspect="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2242868" y="0"/>
                              <a:ext cx="1005840" cy="1005840"/>
                            </a:xfrm>
                            <a:prstGeom prst="rect">
                              <a:avLst/>
                            </a:prstGeom>
                            <a:noFill/>
                            <a:ln>
                              <a:noFill/>
                            </a:ln>
                          </pic:spPr>
                        </pic:pic>
                        <pic:pic xmlns:pic="http://schemas.openxmlformats.org/drawingml/2006/picture">
                          <pic:nvPicPr>
                            <pic:cNvPr id="1739325860" name="Picture 44" descr="A hand with a finger extended&#10;&#10;Description automatically generated"/>
                            <pic:cNvPicPr>
                              <a:picLocks noChangeAspect="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1121434" y="0"/>
                              <a:ext cx="1005840" cy="1005840"/>
                            </a:xfrm>
                            <a:prstGeom prst="rect">
                              <a:avLst/>
                            </a:prstGeom>
                            <a:noFill/>
                            <a:ln>
                              <a:noFill/>
                            </a:ln>
                          </pic:spPr>
                        </pic:pic>
                        <pic:pic xmlns:pic="http://schemas.openxmlformats.org/drawingml/2006/picture">
                          <pic:nvPicPr>
                            <pic:cNvPr id="1411744800" name="Picture 53" descr="A hand pointing at something&#10;&#10;Description automatically generated"/>
                            <pic:cNvPicPr>
                              <a:picLocks noChangeAspect="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pic:pic xmlns:pic="http://schemas.openxmlformats.org/drawingml/2006/picture">
                          <pic:nvPicPr>
                            <pic:cNvPr id="630908268" name="Picture 50" descr="A hand with a finger extended&#10;&#10;Description automatically generated"/>
                            <pic:cNvPicPr>
                              <a:picLocks noChangeAspect="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3364302" y="0"/>
                              <a:ext cx="1005840" cy="1005840"/>
                            </a:xfrm>
                            <a:prstGeom prst="rect">
                              <a:avLst/>
                            </a:prstGeom>
                            <a:noFill/>
                            <a:ln>
                              <a:noFill/>
                            </a:ln>
                          </pic:spPr>
                        </pic:pic>
                        <pic:pic xmlns:pic="http://schemas.openxmlformats.org/drawingml/2006/picture">
                          <pic:nvPicPr>
                            <pic:cNvPr id="1390989308" name="Picture 51" descr="A hand pointing at something&#10;&#10;Description automatically generated"/>
                            <pic:cNvPicPr>
                              <a:picLocks noChangeAspect="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4485736" y="0"/>
                              <a:ext cx="1005840" cy="1005840"/>
                            </a:xfrm>
                            <a:prstGeom prst="rect">
                              <a:avLst/>
                            </a:prstGeom>
                            <a:noFill/>
                            <a:ln>
                              <a:noFill/>
                            </a:ln>
                          </pic:spPr>
                        </pic:pic>
                      </wpg:grpSp>
                      <wpg:grpSp>
                        <wpg:cNvPr id="1946990811" name="Group 58"/>
                        <wpg:cNvGrpSpPr/>
                        <wpg:grpSpPr>
                          <a:xfrm>
                            <a:off x="18107" y="2326741"/>
                            <a:ext cx="5499735" cy="1005840"/>
                            <a:chOff x="0" y="0"/>
                            <a:chExt cx="5500202" cy="1005840"/>
                          </a:xfrm>
                        </wpg:grpSpPr>
                        <pic:pic xmlns:pic="http://schemas.openxmlformats.org/drawingml/2006/picture">
                          <pic:nvPicPr>
                            <pic:cNvPr id="256270975" name="Picture 39" descr="A hand with a finger extended&#10;&#10;Description automatically generated"/>
                            <pic:cNvPicPr>
                              <a:picLocks noChangeAspect="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3364302" y="0"/>
                              <a:ext cx="1005840" cy="1005840"/>
                            </a:xfrm>
                            <a:prstGeom prst="rect">
                              <a:avLst/>
                            </a:prstGeom>
                            <a:noFill/>
                            <a:ln>
                              <a:noFill/>
                            </a:ln>
                          </pic:spPr>
                        </pic:pic>
                        <pic:pic xmlns:pic="http://schemas.openxmlformats.org/drawingml/2006/picture">
                          <pic:nvPicPr>
                            <pic:cNvPr id="957807702" name="Picture 49" descr="A hand with a finger extended&#10;&#10;Description automatically generated"/>
                            <pic:cNvPicPr>
                              <a:picLocks noChangeAspect="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pic:pic xmlns:pic="http://schemas.openxmlformats.org/drawingml/2006/picture">
                          <pic:nvPicPr>
                            <pic:cNvPr id="1241865197" name="Picture 48" descr="A hand with a finger extended&#10;&#10;Description automatically generated"/>
                            <pic:cNvPicPr>
                              <a:picLocks noChangeAspect="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1121434" y="0"/>
                              <a:ext cx="1005840" cy="1005840"/>
                            </a:xfrm>
                            <a:prstGeom prst="rect">
                              <a:avLst/>
                            </a:prstGeom>
                            <a:noFill/>
                            <a:ln>
                              <a:noFill/>
                            </a:ln>
                          </pic:spPr>
                        </pic:pic>
                        <pic:pic xmlns:pic="http://schemas.openxmlformats.org/drawingml/2006/picture">
                          <pic:nvPicPr>
                            <pic:cNvPr id="1388918442" name="Picture 52" descr="A hand with a finger extended&#10;&#10;Description automatically generated"/>
                            <pic:cNvPicPr>
                              <a:picLocks noChangeAspect="1"/>
                            </pic:cNvPicPr>
                          </pic:nvPicPr>
                          <pic:blipFill>
                            <a:blip r:embed="rId95">
                              <a:extLst>
                                <a:ext uri="{28A0092B-C50C-407E-A947-70E740481C1C}">
                                  <a14:useLocalDpi xmlns:a14="http://schemas.microsoft.com/office/drawing/2010/main" val="0"/>
                                </a:ext>
                              </a:extLst>
                            </a:blip>
                            <a:srcRect/>
                            <a:stretch>
                              <a:fillRect/>
                            </a:stretch>
                          </pic:blipFill>
                          <pic:spPr bwMode="auto">
                            <a:xfrm>
                              <a:off x="4494362" y="0"/>
                              <a:ext cx="1005840" cy="1005840"/>
                            </a:xfrm>
                            <a:prstGeom prst="rect">
                              <a:avLst/>
                            </a:prstGeom>
                            <a:noFill/>
                            <a:ln>
                              <a:noFill/>
                            </a:ln>
                          </pic:spPr>
                        </pic:pic>
                        <pic:pic xmlns:pic="http://schemas.openxmlformats.org/drawingml/2006/picture">
                          <pic:nvPicPr>
                            <pic:cNvPr id="831661227" name="Picture 54" descr="A hand with a finger extended&#10;&#10;Description automatically generated"/>
                            <pic:cNvPicPr>
                              <a:picLocks noChangeAspect="1"/>
                            </pic:cNvPicPr>
                          </pic:nvPicPr>
                          <pic:blipFill>
                            <a:blip r:embed="rId96">
                              <a:extLst>
                                <a:ext uri="{28A0092B-C50C-407E-A947-70E740481C1C}">
                                  <a14:useLocalDpi xmlns:a14="http://schemas.microsoft.com/office/drawing/2010/main" val="0"/>
                                </a:ext>
                              </a:extLst>
                            </a:blip>
                            <a:srcRect/>
                            <a:stretch>
                              <a:fillRect/>
                            </a:stretch>
                          </pic:blipFill>
                          <pic:spPr bwMode="auto">
                            <a:xfrm>
                              <a:off x="2242868" y="0"/>
                              <a:ext cx="1005840" cy="1005840"/>
                            </a:xfrm>
                            <a:prstGeom prst="rect">
                              <a:avLst/>
                            </a:prstGeom>
                            <a:noFill/>
                            <a:ln>
                              <a:noFill/>
                            </a:ln>
                          </pic:spPr>
                        </pic:pic>
                      </wpg:grpSp>
                      <pic:pic xmlns:pic="http://schemas.openxmlformats.org/drawingml/2006/picture">
                        <pic:nvPicPr>
                          <pic:cNvPr id="1295815501" name="Picture 55" descr="A hand giving a thumbs up&#10;&#10;Description automatically generated"/>
                          <pic:cNvPicPr>
                            <a:picLocks noChangeAspect="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18107" y="4626321"/>
                            <a:ext cx="1005840" cy="1005840"/>
                          </a:xfrm>
                          <a:prstGeom prst="rect">
                            <a:avLst/>
                          </a:prstGeom>
                          <a:noFill/>
                          <a:ln>
                            <a:noFill/>
                          </a:ln>
                        </pic:spPr>
                      </pic:pic>
                    </wpg:wgp>
                  </a:graphicData>
                </a:graphic>
                <wp14:sizeRelH relativeFrom="margin">
                  <wp14:pctWidth>0</wp14:pctWidth>
                </wp14:sizeRelH>
              </wp:anchor>
            </w:drawing>
          </mc:Choice>
          <mc:Fallback xmlns:arto="http://schemas.microsoft.com/office/word/2006/arto">
            <w:pict>
              <v:group w14:anchorId="543FF472" id="Group 60" o:spid="_x0000_s1026" style="position:absolute;margin-left:.45pt;margin-top:33.9pt;width:434.5pt;height:443.45pt;z-index:251658245;mso-width-relative:margin" coordsize="55186,563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&#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">
                <v:group id="Group 59" o:spid="_x0000_s1027" style="position:absolute;left:271;width:54864;height:10058" coordsize="54864,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">
                  <v:shape id="Picture 35" o:spid="_x0000_s1028" type="#_x0000_t75" alt="A hand making a hand gesture&#10;&#10;Description automatically generated" style="position:absolute;left:22402;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">
                    <v:imagedata r:id="rId98" o:title="A hand making a hand gesture&#10;&#10;Description automatically generated"/>
                  </v:shape>
                  <v:shape id="Picture 36" o:spid="_x0000_s1029" type="#_x0000_t75" alt="A hand making a hand gesture&#10;&#10;Description automatically generated" style="position:absolute;left:33680;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">
                    <v:imagedata r:id="rId99" o:title="A hand making a hand gesture&#10;&#10;Description automatically generated"/>
                  </v:shape>
                  <v:shape id="Picture 37" o:spid="_x0000_s1030" type="#_x0000_t75" alt="A hand with a finger extended&#10;&#10;Description automatically generated" style="position:absolute;left:44805;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">
                    <v:imagedata r:id="rId100" o:title="A hand with a finger extended&#10;&#10;Description automatically generated"/>
                  </v:shape>
                  <v:shape id="Picture 42" o:spid="_x0000_s1031" type="#_x0000_t75" alt="A hand with a finger extended&#10;&#10;Description automatically generated" style="position:absolute;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">
                    <v:imagedata r:id="rId101" o:title="A hand with a finger extended&#10;&#10;Description automatically generated"/>
                  </v:shape>
                  <v:shape id="Picture 41" o:spid="_x0000_s1032" type="#_x0000_t75" alt="A hand with a finger extended&#10;&#10;Description automatically generated" style="position:absolute;left:11125;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">
                    <v:imagedata r:id="rId102" o:title="A hand with a finger extended&#10;&#10;Description automatically generated"/>
                  </v:shape>
                </v:group>
                <v:group id="Group 56" o:spid="_x0000_s1033" style="position:absolute;left:271;top:34765;width:54915;height:10058" coordsize="54915,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">
                  <v:shape id="Picture 38" o:spid="_x0000_s1034" type="#_x0000_t75" alt="A hand with a finger extended&#10;&#10;Description automatically generated" style="position:absolute;left:22428;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">
                    <v:imagedata r:id="rId103" o:title="A hand with a finger extended&#10;&#10;Description automatically generated"/>
                  </v:shape>
                  <v:shape id="Picture 40" o:spid="_x0000_s1035" type="#_x0000_t75" alt="A hand with a finger extended&#10;&#10;Description automatically generated" style="position:absolute;left:11214;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">
                    <v:imagedata r:id="rId104" o:title="A hand with a finger extended&#10;&#10;Description automatically generated"/>
                  </v:shape>
                  <v:shape id="Picture 46" o:spid="_x0000_s1036" type="#_x0000_t75" alt="A hand with a finger extended&#10;&#10;Description automatically generated" style="position:absolute;left:44857;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">
                    <v:imagedata r:id="rId105" o:title="A hand with a finger extended&#10;&#10;Description automatically generated"/>
                  </v:shape>
                  <v:shape id="Picture 47" o:spid="_x0000_s1037" type="#_x0000_t75" alt="A hand with a finger extended&#10;&#10;Description automatically generated" style="position:absolute;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">
                    <v:imagedata r:id="rId106" o:title="A hand with a finger extended&#10;&#10;Description automatically generated"/>
                  </v:shape>
                  <v:shape id="Picture 45" o:spid="_x0000_s1038" type="#_x0000_t75" alt="A hand pointing at something&#10;&#10;Description automatically generated" style="position:absolute;left:33643;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">
                    <v:imagedata r:id="rId107" o:title="A hand pointing at something&#10;&#10;Description automatically generated"/>
                  </v:shape>
                </v:group>
                <v:group id="Group 57" o:spid="_x0000_s1039" style="position:absolute;top:11497;width:54914;height:10059" coordsize="54915,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">
                  <v:shape id="Picture 43" o:spid="_x0000_s1040" type="#_x0000_t75" alt="A hand with a finger extended&#10;&#10;Description automatically generated" style="position:absolute;left:22428;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">
                    <v:imagedata r:id="rId108" o:title="A hand with a finger extended&#10;&#10;Description automatically generated"/>
                  </v:shape>
                  <v:shape id="Picture 44" o:spid="_x0000_s1041" type="#_x0000_t75" alt="A hand with a finger extended&#10;&#10;Description automatically generated" style="position:absolute;left:11214;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">
                    <v:imagedata r:id="rId109" o:title="A hand with a finger extended&#10;&#10;Description automatically generated"/>
                  </v:shape>
                  <v:shape id="Picture 53" o:spid="_x0000_s1042" type="#_x0000_t75" alt="A hand pointing at something&#10;&#10;Description automatically generated" style="position:absolute;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">
                    <v:imagedata r:id="rId110" o:title="A hand pointing at something&#10;&#10;Description automatically generated"/>
                  </v:shape>
                  <v:shape id="Picture 50" o:spid="_x0000_s1043" type="#_x0000_t75" alt="A hand with a finger extended&#10;&#10;Description automatically generated" style="position:absolute;left:33643;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">
                    <v:imagedata r:id="rId111" o:title="A hand with a finger extended&#10;&#10;Description automatically generated"/>
                  </v:shape>
                  <v:shape id="Picture 51" o:spid="_x0000_s1044" type="#_x0000_t75" alt="A hand pointing at something&#10;&#10;Description automatically generated" style="position:absolute;left:44857;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">
                    <v:imagedata r:id="rId112" o:title="A hand pointing at something&#10;&#10;Description automatically generated"/>
                  </v:shape>
                </v:group>
                <v:group id="Group 58" o:spid="_x0000_s1045" style="position:absolute;left:181;top:23267;width:54997;height:10058" coordsize="55002,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">
                  <v:shape id="Picture 39" o:spid="_x0000_s1046" type="#_x0000_t75" alt="A hand with a finger extended&#10;&#10;Description automatically generated" style="position:absolute;left:33643;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">
                    <v:imagedata r:id="rId113" o:title="A hand with a finger extended&#10;&#10;Description automatically generated"/>
                  </v:shape>
                  <v:shape id="Picture 49" o:spid="_x0000_s1047" type="#_x0000_t75" alt="A hand with a finger extended&#10;&#10;Description automatically generated" style="position:absolute;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">
                    <v:imagedata r:id="rId114" o:title="A hand with a finger extended&#10;&#10;Description automatically generated"/>
                  </v:shape>
                  <v:shape id="Picture 48" o:spid="_x0000_s1048" type="#_x0000_t75" alt="A hand with a finger extended&#10;&#10;Description automatically generated" style="position:absolute;left:11214;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">
                    <v:imagedata r:id="rId115" o:title="A hand with a finger extended&#10;&#10;Description automatically generated"/>
                  </v:shape>
                  <v:shape id="Picture 52" o:spid="_x0000_s1049" type="#_x0000_t75" alt="A hand with a finger extended&#10;&#10;Description automatically generated" style="position:absolute;left:44943;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">
                    <v:imagedata r:id="rId116" o:title="A hand with a finger extended&#10;&#10;Description automatically generated"/>
                  </v:shape>
                  <v:shape id="Picture 54" o:spid="_x0000_s1050" type="#_x0000_t75" alt="A hand with a finger extended&#10;&#10;Description automatically generated" style="position:absolute;left:22428;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">
                    <v:imagedata r:id="rId117" o:title="A hand with a finger extended&#10;&#10;Description automatically generated"/>
                  </v:shape>
                </v:group>
                <v:shape id="Picture 55" o:spid="_x0000_s1051" type="#_x0000_t75" alt="A hand giving a thumbs up&#10;&#10;Description automatically generated" style="position:absolute;left:181;top:46263;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">
                  <v:imagedata r:id="rId118" o:title="A hand giving a thumbs up&#10;&#10;Description automatically generated"/>
                </v:shape>
                <w10:wrap type="topAndBottom"/>
              </v:group>
            </w:pict>
          </mc:Fallback>
        </mc:AlternateContent>
      </w:r>
      <w:r>
        <w:rPr>
          <w:lang w:val="en-US"/>
        </w:rPr>
        <w:t>Cluster 2</w:t>
      </w:r>
      <w:r w:rsidR="00D966AD">
        <w:rPr>
          <w:lang w:val="en-US"/>
        </w:rPr>
        <w:t>:</w:t>
      </w:r>
      <w:r w:rsidR="00D966AD">
        <w:rPr>
          <w:lang w:val="en-US"/>
        </w:rPr>
        <w:br/>
      </w:r>
    </w:p>
    <w:p w14:paraId="6862482C" w14:textId="062E8428" w:rsidR="004D7EF8" w:rsidRDefault="00D966AD" w:rsidP="00D95D96">
      <w:pPr>
        <w:jc w:val="both"/>
        <w:rPr>
          <w:lang w:val="en-US"/>
        </w:rPr>
      </w:pPr>
      <w:r>
        <w:rPr>
          <w:lang w:val="en-US"/>
        </w:rPr>
        <w:t xml:space="preserve">In this Cluster </w:t>
      </w:r>
      <w:r w:rsidR="000D6A63">
        <w:rPr>
          <w:lang w:val="en-US"/>
        </w:rPr>
        <w:t xml:space="preserve">you can see the phenomenon mentioned above, as it seems that the thumb is the important </w:t>
      </w:r>
      <w:r w:rsidR="009D76CF">
        <w:rPr>
          <w:lang w:val="en-US"/>
        </w:rPr>
        <w:t xml:space="preserve">Factor to order </w:t>
      </w:r>
      <w:r w:rsidR="00974D50">
        <w:rPr>
          <w:lang w:val="en-US"/>
        </w:rPr>
        <w:t>as well</w:t>
      </w:r>
      <w:r w:rsidR="009D76CF">
        <w:rPr>
          <w:lang w:val="en-US"/>
        </w:rPr>
        <w:t xml:space="preserve"> as the posi</w:t>
      </w:r>
      <w:r w:rsidR="007B5194">
        <w:rPr>
          <w:lang w:val="en-US"/>
        </w:rPr>
        <w:t xml:space="preserve">tion of the </w:t>
      </w:r>
      <w:r w:rsidR="00974D50">
        <w:rPr>
          <w:lang w:val="en-US"/>
        </w:rPr>
        <w:t xml:space="preserve">second finger, seen in the last image, Thumbs up, and in the two Easy </w:t>
      </w:r>
      <w:r w:rsidR="00D95D96">
        <w:rPr>
          <w:lang w:val="en-US"/>
        </w:rPr>
        <w:t>in the first row.</w:t>
      </w:r>
    </w:p>
    <w:p w14:paraId="67533E5A" w14:textId="77777777" w:rsidR="004D7EF8" w:rsidRDefault="004D7EF8">
      <w:pPr>
        <w:rPr>
          <w:lang w:val="en-US"/>
        </w:rPr>
      </w:pPr>
      <w:r>
        <w:rPr>
          <w:lang w:val="en-US"/>
        </w:rPr>
        <w:br w:type="page"/>
      </w:r>
    </w:p>
    <w:p w14:paraId="3D801374" w14:textId="3769D805" w:rsidR="00D966AD" w:rsidRDefault="004D7EF8" w:rsidP="00D95D96">
      <w:pPr>
        <w:jc w:val="both"/>
        <w:rPr>
          <w:lang w:val="en-US"/>
        </w:rPr>
      </w:pPr>
      <w:r>
        <w:rPr>
          <w:noProof/>
          <w:lang w:val="en-US"/>
        </w:rPr>
        <w:lastRenderedPageBreak/>
        <mc:AlternateContent>
          <mc:Choice Requires="wpg">
            <w:drawing>
              <wp:anchor distT="0" distB="0" distL="114300" distR="114300" simplePos="0" relativeHeight="251658246" behindDoc="0" locked="0" layoutInCell="1" allowOverlap="1" wp14:anchorId="29A78A62" wp14:editId="1678AA66">
                <wp:simplePos x="0" y="0"/>
                <wp:positionH relativeFrom="column">
                  <wp:posOffset>62230</wp:posOffset>
                </wp:positionH>
                <wp:positionV relativeFrom="paragraph">
                  <wp:posOffset>309880</wp:posOffset>
                </wp:positionV>
                <wp:extent cx="5493385" cy="3237230"/>
                <wp:effectExtent l="0" t="0" r="0" b="1270"/>
                <wp:wrapTight wrapText="bothSides">
                  <wp:wrapPolygon edited="0">
                    <wp:start x="0" y="0"/>
                    <wp:lineTo x="0" y="14109"/>
                    <wp:lineTo x="10786" y="14236"/>
                    <wp:lineTo x="0" y="14745"/>
                    <wp:lineTo x="0" y="21481"/>
                    <wp:lineTo x="21498" y="21481"/>
                    <wp:lineTo x="21498" y="14745"/>
                    <wp:lineTo x="10786" y="14236"/>
                    <wp:lineTo x="21498" y="14109"/>
                    <wp:lineTo x="21498" y="0"/>
                    <wp:lineTo x="0" y="0"/>
                  </wp:wrapPolygon>
                </wp:wrapTight>
                <wp:docPr id="95384613" name="Group 6"/>
                <wp:cNvGraphicFramePr/>
                <a:graphic xmlns:a="http://schemas.openxmlformats.org/drawingml/2006/main">
                  <a:graphicData uri="http://schemas.microsoft.com/office/word/2010/wordprocessingGroup">
                    <wpg:wgp>
                      <wpg:cNvGrpSpPr/>
                      <wpg:grpSpPr>
                        <a:xfrm>
                          <a:off x="0" y="0"/>
                          <a:ext cx="5493385" cy="3237230"/>
                          <a:chOff x="0" y="0"/>
                          <a:chExt cx="5493385" cy="3237312"/>
                        </a:xfrm>
                      </wpg:grpSpPr>
                      <wpg:grpSp>
                        <wpg:cNvPr id="1253031815" name="Group 3"/>
                        <wpg:cNvGrpSpPr/>
                        <wpg:grpSpPr>
                          <a:xfrm>
                            <a:off x="0" y="0"/>
                            <a:ext cx="5493385" cy="1005840"/>
                            <a:chOff x="0" y="0"/>
                            <a:chExt cx="5493950" cy="1005840"/>
                          </a:xfrm>
                        </wpg:grpSpPr>
                        <pic:pic xmlns:pic="http://schemas.openxmlformats.org/drawingml/2006/picture">
                          <pic:nvPicPr>
                            <pic:cNvPr id="1703041973" name="Picture 75" descr="A hand holding a white wall&#10;&#10;Description automatically generated"/>
                            <pic:cNvPicPr>
                              <a:picLocks noChangeAspect="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1115736" y="0"/>
                              <a:ext cx="1005840" cy="1005840"/>
                            </a:xfrm>
                            <a:prstGeom prst="rect">
                              <a:avLst/>
                            </a:prstGeom>
                            <a:noFill/>
                            <a:ln>
                              <a:noFill/>
                            </a:ln>
                          </pic:spPr>
                        </pic:pic>
                        <pic:pic xmlns:pic="http://schemas.openxmlformats.org/drawingml/2006/picture">
                          <pic:nvPicPr>
                            <pic:cNvPr id="1687918644" name="Picture 74" descr="A hand holding a white wall&#10;&#10;Description automatically generated"/>
                            <pic:cNvPicPr>
                              <a:picLocks noChangeAspect="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3363985" y="0"/>
                              <a:ext cx="1005840" cy="1005840"/>
                            </a:xfrm>
                            <a:prstGeom prst="rect">
                              <a:avLst/>
                            </a:prstGeom>
                            <a:noFill/>
                            <a:ln>
                              <a:noFill/>
                            </a:ln>
                          </pic:spPr>
                        </pic:pic>
                        <pic:pic xmlns:pic="http://schemas.openxmlformats.org/drawingml/2006/picture">
                          <pic:nvPicPr>
                            <pic:cNvPr id="636895357" name="Picture 73" descr="A hand giving a thumbs up&#10;&#10;Description automatically generated"/>
                            <pic:cNvPicPr>
                              <a:picLocks noChangeAspect="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pic:pic xmlns:pic="http://schemas.openxmlformats.org/drawingml/2006/picture">
                          <pic:nvPicPr>
                            <pic:cNvPr id="1142261161" name="Picture 72" descr="A hand holding a white wall&#10;&#10;Description automatically generated"/>
                            <pic:cNvPicPr>
                              <a:picLocks noChangeAspect="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2239860" y="0"/>
                              <a:ext cx="1005840" cy="1005840"/>
                            </a:xfrm>
                            <a:prstGeom prst="rect">
                              <a:avLst/>
                            </a:prstGeom>
                            <a:noFill/>
                            <a:ln>
                              <a:noFill/>
                            </a:ln>
                          </pic:spPr>
                        </pic:pic>
                        <pic:pic xmlns:pic="http://schemas.openxmlformats.org/drawingml/2006/picture">
                          <pic:nvPicPr>
                            <pic:cNvPr id="1648551461" name="Picture 71" descr="A hand giving a thumbs up&#10;&#10;Description automatically generated"/>
                            <pic:cNvPicPr>
                              <a:picLocks noChangeAspect="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4488110" y="0"/>
                              <a:ext cx="1005840" cy="1005840"/>
                            </a:xfrm>
                            <a:prstGeom prst="rect">
                              <a:avLst/>
                            </a:prstGeom>
                            <a:noFill/>
                            <a:ln>
                              <a:noFill/>
                            </a:ln>
                          </pic:spPr>
                        </pic:pic>
                      </wpg:grpSp>
                      <wpg:grpSp>
                        <wpg:cNvPr id="14529675" name="Group 5"/>
                        <wpg:cNvGrpSpPr/>
                        <wpg:grpSpPr>
                          <a:xfrm>
                            <a:off x="0" y="2231472"/>
                            <a:ext cx="5493385" cy="1005840"/>
                            <a:chOff x="0" y="0"/>
                            <a:chExt cx="5493950" cy="1005840"/>
                          </a:xfrm>
                        </wpg:grpSpPr>
                        <pic:pic xmlns:pic="http://schemas.openxmlformats.org/drawingml/2006/picture">
                          <pic:nvPicPr>
                            <pic:cNvPr id="1284699848" name="Picture 68" descr="A hand making a hand gesture&#10;&#10;Description automatically generated"/>
                            <pic:cNvPicPr>
                              <a:picLocks noChangeAspect="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4488110" y="0"/>
                              <a:ext cx="1005840" cy="1005840"/>
                            </a:xfrm>
                            <a:prstGeom prst="rect">
                              <a:avLst/>
                            </a:prstGeom>
                            <a:noFill/>
                            <a:ln>
                              <a:noFill/>
                            </a:ln>
                          </pic:spPr>
                        </pic:pic>
                        <pic:pic xmlns:pic="http://schemas.openxmlformats.org/drawingml/2006/picture">
                          <pic:nvPicPr>
                            <pic:cNvPr id="276263408" name="Picture 65" descr="A hand making a gesture&#10;&#10;Description automatically generated"/>
                            <pic:cNvPicPr>
                              <a:picLocks noChangeAspect="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3363985" y="0"/>
                              <a:ext cx="1005840" cy="1005840"/>
                            </a:xfrm>
                            <a:prstGeom prst="rect">
                              <a:avLst/>
                            </a:prstGeom>
                            <a:noFill/>
                            <a:ln>
                              <a:noFill/>
                            </a:ln>
                          </pic:spPr>
                        </pic:pic>
                        <pic:pic xmlns:pic="http://schemas.openxmlformats.org/drawingml/2006/picture">
                          <pic:nvPicPr>
                            <pic:cNvPr id="255668970" name="Picture 64" descr="A hand holding up a wall&#10;&#10;Description automatically generated"/>
                            <pic:cNvPicPr>
                              <a:picLocks noChangeAspect="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1124125" y="0"/>
                              <a:ext cx="1005840" cy="1005840"/>
                            </a:xfrm>
                            <a:prstGeom prst="rect">
                              <a:avLst/>
                            </a:prstGeom>
                            <a:noFill/>
                            <a:ln>
                              <a:noFill/>
                            </a:ln>
                          </pic:spPr>
                        </pic:pic>
                        <pic:pic xmlns:pic="http://schemas.openxmlformats.org/drawingml/2006/picture">
                          <pic:nvPicPr>
                            <pic:cNvPr id="2133553143" name="Picture 63" descr="A hand making a hand gesture&#10;&#10;Description automatically generated"/>
                            <pic:cNvPicPr>
                              <a:picLocks noChangeAspect="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pic:pic xmlns:pic="http://schemas.openxmlformats.org/drawingml/2006/picture">
                          <pic:nvPicPr>
                            <pic:cNvPr id="36010781" name="Picture 62" descr="A hand holding a white surface&#10;&#10;Description automatically generated"/>
                            <pic:cNvPicPr>
                              <a:picLocks noChangeAspect="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2248249" y="0"/>
                              <a:ext cx="1005840" cy="1005840"/>
                            </a:xfrm>
                            <a:prstGeom prst="rect">
                              <a:avLst/>
                            </a:prstGeom>
                            <a:noFill/>
                            <a:ln>
                              <a:noFill/>
                            </a:ln>
                          </pic:spPr>
                        </pic:pic>
                      </wpg:grpSp>
                      <wpg:grpSp>
                        <wpg:cNvPr id="818257204" name="Group 4"/>
                        <wpg:cNvGrpSpPr/>
                        <wpg:grpSpPr>
                          <a:xfrm>
                            <a:off x="0" y="1115736"/>
                            <a:ext cx="5493385" cy="1005840"/>
                            <a:chOff x="0" y="0"/>
                            <a:chExt cx="5493950" cy="1005840"/>
                          </a:xfrm>
                        </wpg:grpSpPr>
                        <pic:pic xmlns:pic="http://schemas.openxmlformats.org/drawingml/2006/picture">
                          <pic:nvPicPr>
                            <pic:cNvPr id="1762962963" name="Picture 70" descr="A hand making a hand gesture&#10;&#10;Description automatically generated"/>
                            <pic:cNvPicPr>
                              <a:picLocks noChangeAspect="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2248249" y="0"/>
                              <a:ext cx="1005840" cy="1005840"/>
                            </a:xfrm>
                            <a:prstGeom prst="rect">
                              <a:avLst/>
                            </a:prstGeom>
                            <a:noFill/>
                            <a:ln>
                              <a:noFill/>
                            </a:ln>
                          </pic:spPr>
                        </pic:pic>
                        <pic:pic xmlns:pic="http://schemas.openxmlformats.org/drawingml/2006/picture">
                          <pic:nvPicPr>
                            <pic:cNvPr id="1817916596" name="Picture 67" descr="A hand holding a finger up&#10;&#10;Description automatically generated"/>
                            <pic:cNvPicPr>
                              <a:picLocks noChangeAspect="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1124125" y="0"/>
                              <a:ext cx="1005840" cy="1005840"/>
                            </a:xfrm>
                            <a:prstGeom prst="rect">
                              <a:avLst/>
                            </a:prstGeom>
                            <a:noFill/>
                            <a:ln>
                              <a:noFill/>
                            </a:ln>
                          </pic:spPr>
                        </pic:pic>
                        <pic:pic xmlns:pic="http://schemas.openxmlformats.org/drawingml/2006/picture">
                          <pic:nvPicPr>
                            <pic:cNvPr id="1867877111" name="Picture 66" descr="A hand making a gesture&#10;&#10;Description automatically generated"/>
                            <pic:cNvPicPr>
                              <a:picLocks noChangeAspect="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pic:pic xmlns:pic="http://schemas.openxmlformats.org/drawingml/2006/picture">
                          <pic:nvPicPr>
                            <pic:cNvPr id="1918877458" name="Picture 61" descr="A hand making a hand gesture&#10;&#10;Description automatically generated"/>
                            <pic:cNvPicPr>
                              <a:picLocks noChangeAspect="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3363985" y="0"/>
                              <a:ext cx="1005840" cy="1005840"/>
                            </a:xfrm>
                            <a:prstGeom prst="rect">
                              <a:avLst/>
                            </a:prstGeom>
                            <a:noFill/>
                            <a:ln>
                              <a:noFill/>
                            </a:ln>
                          </pic:spPr>
                        </pic:pic>
                        <pic:pic xmlns:pic="http://schemas.openxmlformats.org/drawingml/2006/picture">
                          <pic:nvPicPr>
                            <pic:cNvPr id="1762984665" name="Picture 69" descr="A hand holding up a white wall&#10;&#10;Description automatically generated"/>
                            <pic:cNvPicPr>
                              <a:picLocks noChangeAspect="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4488110" y="0"/>
                              <a:ext cx="1005840" cy="1005840"/>
                            </a:xfrm>
                            <a:prstGeom prst="rect">
                              <a:avLst/>
                            </a:prstGeom>
                            <a:noFill/>
                            <a:ln>
                              <a:noFill/>
                            </a:ln>
                          </pic:spPr>
                        </pic:pic>
                      </wpg:grpSp>
                    </wpg:wgp>
                  </a:graphicData>
                </a:graphic>
              </wp:anchor>
            </w:drawing>
          </mc:Choice>
          <mc:Fallback xmlns:arto="http://schemas.microsoft.com/office/word/2006/arto">
            <w:pict>
              <v:group w14:anchorId="5DB25092" id="Group 6" o:spid="_x0000_s1026" style="position:absolute;margin-left:4.9pt;margin-top:24.4pt;width:432.55pt;height:254.9pt;z-index:251658246" coordsize="54933,3237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">
                <v:group id="Group 3" o:spid="_x0000_s1027" style="position:absolute;width:54933;height:10058" coordsize="54939,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">
                  <v:shape id="Picture 75" o:spid="_x0000_s1028" type="#_x0000_t75" alt="A hand holding a white wall&#10;&#10;Description automatically generated" style="position:absolute;left:11157;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">
                    <v:imagedata r:id="rId134" o:title="A hand holding a white wall&#10;&#10;Description automatically generated"/>
                  </v:shape>
                  <v:shape id="Picture 74" o:spid="_x0000_s1029" type="#_x0000_t75" alt="A hand holding a white wall&#10;&#10;Description automatically generated" style="position:absolute;left:33639;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">
                    <v:imagedata r:id="rId135" o:title="A hand holding a white wall&#10;&#10;Description automatically generated"/>
                  </v:shape>
                  <v:shape id="Picture 73" o:spid="_x0000_s1030" type="#_x0000_t75" alt="A hand giving a thumbs up&#10;&#10;Description automatically generated" style="position:absolute;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">
                    <v:imagedata r:id="rId136" o:title="A hand giving a thumbs up&#10;&#10;Description automatically generated"/>
                  </v:shape>
                  <v:shape id="Picture 72" o:spid="_x0000_s1031" type="#_x0000_t75" alt="A hand holding a white wall&#10;&#10;Description automatically generated" style="position:absolute;left:22398;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">
                    <v:imagedata r:id="rId137" o:title="A hand holding a white wall&#10;&#10;Description automatically generated"/>
                  </v:shape>
                  <v:shape id="Picture 71" o:spid="_x0000_s1032" type="#_x0000_t75" alt="A hand giving a thumbs up&#10;&#10;Description automatically generated" style="position:absolute;left:44881;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">
                    <v:imagedata r:id="rId138" o:title="A hand giving a thumbs up&#10;&#10;Description automatically generated"/>
                  </v:shape>
                </v:group>
                <v:group id="Group 5" o:spid="_x0000_s1033" style="position:absolute;top:22314;width:54933;height:10059" coordsize="54939,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">
                  <v:shape id="Picture 68" o:spid="_x0000_s1034" type="#_x0000_t75" alt="A hand making a hand gesture&#10;&#10;Description automatically generated" style="position:absolute;left:44881;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">
                    <v:imagedata r:id="rId139" o:title="A hand making a hand gesture&#10;&#10;Description automatically generated"/>
                  </v:shape>
                  <v:shape id="Picture 65" o:spid="_x0000_s1035" type="#_x0000_t75" alt="A hand making a gesture&#10;&#10;Description automatically generated" style="position:absolute;left:33639;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">
                    <v:imagedata r:id="rId140" o:title="A hand making a gesture&#10;&#10;Description automatically generated"/>
                  </v:shape>
                  <v:shape id="Picture 64" o:spid="_x0000_s1036" type="#_x0000_t75" alt="A hand holding up a wall&#10;&#10;Description automatically generated" style="position:absolute;left:11241;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">
                    <v:imagedata r:id="rId141" o:title="A hand holding up a wall&#10;&#10;Description automatically generated"/>
                  </v:shape>
                  <v:shape id="Picture 63" o:spid="_x0000_s1037" type="#_x0000_t75" alt="A hand making a hand gesture&#10;&#10;Description automatically generated" style="position:absolute;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">
                    <v:imagedata r:id="rId142" o:title="A hand making a hand gesture&#10;&#10;Description automatically generated"/>
                  </v:shape>
                  <v:shape id="Picture 62" o:spid="_x0000_s1038" type="#_x0000_t75" alt="A hand holding a white surface&#10;&#10;Description automatically generated" style="position:absolute;left:22482;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">
                    <v:imagedata r:id="rId143" o:title="A hand holding a white surface&#10;&#10;Description automatically generated"/>
                  </v:shape>
                </v:group>
                <v:group id="Group 4" o:spid="_x0000_s1039" style="position:absolute;top:11157;width:54933;height:10058" coordsize="54939,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">
                  <v:shape id="Picture 70" o:spid="_x0000_s1040" type="#_x0000_t75" alt="A hand making a hand gesture&#10;&#10;Description automatically generated" style="position:absolute;left:22482;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">
                    <v:imagedata r:id="rId144" o:title="A hand making a hand gesture&#10;&#10;Description automatically generated"/>
                  </v:shape>
                  <v:shape id="Picture 67" o:spid="_x0000_s1041" type="#_x0000_t75" alt="A hand holding a finger up&#10;&#10;Description automatically generated" style="position:absolute;left:11241;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">
                    <v:imagedata r:id="rId145" o:title="A hand holding a finger up&#10;&#10;Description automatically generated"/>
                  </v:shape>
                  <v:shape id="Picture 66" o:spid="_x0000_s1042" type="#_x0000_t75" alt="A hand making a gesture&#10;&#10;Description automatically generated" style="position:absolute;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">
                    <v:imagedata r:id="rId146" o:title="A hand making a gesture&#10;&#10;Description automatically generated"/>
                  </v:shape>
                  <v:shape id="Picture 61" o:spid="_x0000_s1043" type="#_x0000_t75" alt="A hand making a hand gesture&#10;&#10;Description automatically generated" style="position:absolute;left:33639;width:10059;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">
                    <v:imagedata r:id="rId147" o:title="A hand making a hand gesture&#10;&#10;Description automatically generated"/>
                  </v:shape>
                  <v:shape id="Picture 69" o:spid="_x0000_s1044" type="#_x0000_t75" alt="A hand holding up a white wall&#10;&#10;Description automatically generated" style="position:absolute;left:44881;width:10058;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">
                    <v:imagedata r:id="rId148" o:title="A hand holding up a white wall&#10;&#10;Description automatically generated"/>
                  </v:shape>
                </v:group>
                <w10:wrap type="tight"/>
              </v:group>
            </w:pict>
          </mc:Fallback>
        </mc:AlternateContent>
      </w:r>
      <w:r>
        <w:rPr>
          <w:lang w:val="en-US"/>
        </w:rPr>
        <w:t>Cluster 3:</w:t>
      </w:r>
    </w:p>
    <w:p w14:paraId="1C591052" w14:textId="77777777" w:rsidR="00BA3ADD" w:rsidRDefault="00BA3ADD" w:rsidP="00475E5F">
      <w:pPr>
        <w:rPr>
          <w:b/>
          <w:lang w:val="en-US"/>
        </w:rPr>
      </w:pPr>
    </w:p>
    <w:p w14:paraId="1C84AF39" w14:textId="016404FD" w:rsidR="00BA3ADD" w:rsidRPr="00EB49D6" w:rsidRDefault="00EB49D6" w:rsidP="00475E5F">
      <w:pPr>
        <w:rPr>
          <w:bCs/>
          <w:lang w:val="en-US"/>
        </w:rPr>
      </w:pPr>
      <w:r>
        <w:rPr>
          <w:bCs/>
          <w:lang w:val="en-US"/>
        </w:rPr>
        <w:t xml:space="preserve">In this cluster the K-means algorithm seems to ignore the pinky </w:t>
      </w:r>
      <w:r w:rsidR="006A5395">
        <w:rPr>
          <w:bCs/>
          <w:lang w:val="en-US"/>
        </w:rPr>
        <w:t xml:space="preserve">which might be because the pinky is </w:t>
      </w:r>
      <w:r w:rsidR="005B0A8B">
        <w:rPr>
          <w:bCs/>
          <w:lang w:val="en-US"/>
        </w:rPr>
        <w:t>small,</w:t>
      </w:r>
      <w:r w:rsidR="00C0260F">
        <w:rPr>
          <w:bCs/>
          <w:lang w:val="en-US"/>
        </w:rPr>
        <w:t xml:space="preserve"> or </w:t>
      </w:r>
      <w:r w:rsidR="00712588">
        <w:rPr>
          <w:bCs/>
          <w:lang w:val="en-US"/>
        </w:rPr>
        <w:t xml:space="preserve">the index finger and thumb are so close together that this information </w:t>
      </w:r>
      <w:r w:rsidR="00E777CA">
        <w:rPr>
          <w:bCs/>
          <w:lang w:val="en-US"/>
        </w:rPr>
        <w:t>outweighs</w:t>
      </w:r>
      <w:r w:rsidR="00712588">
        <w:rPr>
          <w:bCs/>
          <w:lang w:val="en-US"/>
        </w:rPr>
        <w:t xml:space="preserve"> </w:t>
      </w:r>
      <w:r w:rsidR="003F6D1B">
        <w:rPr>
          <w:bCs/>
          <w:lang w:val="en-US"/>
        </w:rPr>
        <w:t xml:space="preserve">the pinky being there </w:t>
      </w:r>
      <w:r w:rsidR="00E777CA">
        <w:rPr>
          <w:bCs/>
          <w:lang w:val="en-US"/>
        </w:rPr>
        <w:t>as well</w:t>
      </w:r>
      <w:r w:rsidR="003F6D1B">
        <w:rPr>
          <w:bCs/>
          <w:lang w:val="en-US"/>
        </w:rPr>
        <w:t>.</w:t>
      </w:r>
    </w:p>
    <w:p w14:paraId="1C111A1F" w14:textId="119D6631" w:rsidR="00C83C06" w:rsidRDefault="00AC3AAC" w:rsidP="00475E5F">
      <w:pPr>
        <w:rPr>
          <w:b/>
          <w:lang w:val="en-US"/>
        </w:rPr>
      </w:pPr>
      <w:r w:rsidRPr="00AE246F">
        <w:rPr>
          <w:b/>
          <w:lang w:val="en-US"/>
        </w:rPr>
        <w:t>Ref</w:t>
      </w:r>
      <w:r w:rsidR="00AE37A9" w:rsidRPr="00AE246F">
        <w:rPr>
          <w:b/>
          <w:lang w:val="en-US"/>
        </w:rPr>
        <w:t>l</w:t>
      </w:r>
      <w:r w:rsidRPr="00AE246F">
        <w:rPr>
          <w:b/>
          <w:lang w:val="en-US"/>
        </w:rPr>
        <w:t>ection</w:t>
      </w:r>
    </w:p>
    <w:p w14:paraId="5E7BAD31" w14:textId="4D224A83" w:rsidR="000B065B" w:rsidRDefault="002D7ABC" w:rsidP="000B065B">
      <w:pPr>
        <w:rPr>
          <w:lang w:val="en-US"/>
        </w:rPr>
      </w:pPr>
      <w:r>
        <w:rPr>
          <w:lang w:val="en-US"/>
        </w:rPr>
        <w:t xml:space="preserve">Our </w:t>
      </w:r>
      <w:r w:rsidR="00286B45">
        <w:rPr>
          <w:lang w:val="en-US"/>
        </w:rPr>
        <w:t>project</w:t>
      </w:r>
      <w:r w:rsidR="00E77C21">
        <w:rPr>
          <w:lang w:val="en-US"/>
        </w:rPr>
        <w:t xml:space="preserve"> </w:t>
      </w:r>
      <w:r w:rsidR="00CD56E8">
        <w:rPr>
          <w:lang w:val="en-US"/>
        </w:rPr>
        <w:t>overall wor</w:t>
      </w:r>
      <w:r w:rsidR="00DB2994">
        <w:rPr>
          <w:lang w:val="en-US"/>
        </w:rPr>
        <w:t xml:space="preserve">ked </w:t>
      </w:r>
      <w:r w:rsidR="00870A15">
        <w:rPr>
          <w:lang w:val="en-US"/>
        </w:rPr>
        <w:t xml:space="preserve">well. We </w:t>
      </w:r>
      <w:r w:rsidR="00F43856">
        <w:rPr>
          <w:lang w:val="en-US"/>
        </w:rPr>
        <w:t>had a n</w:t>
      </w:r>
      <w:r w:rsidR="004150D3">
        <w:rPr>
          <w:lang w:val="en-US"/>
        </w:rPr>
        <w:t xml:space="preserve">ice and </w:t>
      </w:r>
      <w:r w:rsidR="00250522">
        <w:rPr>
          <w:lang w:val="en-US"/>
        </w:rPr>
        <w:t>productiv</w:t>
      </w:r>
      <w:r w:rsidR="00694784">
        <w:rPr>
          <w:lang w:val="en-US"/>
        </w:rPr>
        <w:t xml:space="preserve">e </w:t>
      </w:r>
      <w:r w:rsidR="00E777CA">
        <w:rPr>
          <w:lang w:val="en-US"/>
        </w:rPr>
        <w:t>working environment</w:t>
      </w:r>
      <w:r w:rsidR="001D16B7">
        <w:rPr>
          <w:lang w:val="en-US"/>
        </w:rPr>
        <w:t xml:space="preserve">. </w:t>
      </w:r>
      <w:r w:rsidR="00BB07ED">
        <w:rPr>
          <w:lang w:val="en-US"/>
        </w:rPr>
        <w:t xml:space="preserve">We sometimes </w:t>
      </w:r>
      <w:r w:rsidR="00674488">
        <w:rPr>
          <w:lang w:val="en-US"/>
        </w:rPr>
        <w:t>struggled a b</w:t>
      </w:r>
      <w:r w:rsidR="00FA677B">
        <w:rPr>
          <w:lang w:val="en-US"/>
        </w:rPr>
        <w:t xml:space="preserve">it with our </w:t>
      </w:r>
      <w:r w:rsidR="00581D19">
        <w:rPr>
          <w:lang w:val="en-US"/>
        </w:rPr>
        <w:t>code</w:t>
      </w:r>
      <w:r w:rsidR="00623CC5">
        <w:rPr>
          <w:lang w:val="en-US"/>
        </w:rPr>
        <w:t xml:space="preserve"> but manag</w:t>
      </w:r>
      <w:r w:rsidR="00561812">
        <w:rPr>
          <w:lang w:val="en-US"/>
        </w:rPr>
        <w:t xml:space="preserve">ed to solve it </w:t>
      </w:r>
      <w:r w:rsidR="00F326EF">
        <w:rPr>
          <w:lang w:val="en-US"/>
        </w:rPr>
        <w:t>quite fast</w:t>
      </w:r>
      <w:r w:rsidR="00341686">
        <w:rPr>
          <w:lang w:val="en-US"/>
        </w:rPr>
        <w:t xml:space="preserve">. </w:t>
      </w:r>
      <w:r w:rsidR="00780F5F">
        <w:rPr>
          <w:lang w:val="en-US"/>
        </w:rPr>
        <w:t>We are very</w:t>
      </w:r>
      <w:r w:rsidR="00CE42B5">
        <w:rPr>
          <w:lang w:val="en-US"/>
        </w:rPr>
        <w:t xml:space="preserve"> pleased </w:t>
      </w:r>
      <w:r w:rsidR="00780F5F">
        <w:rPr>
          <w:lang w:val="en-US"/>
        </w:rPr>
        <w:t>with the results of our</w:t>
      </w:r>
      <w:r w:rsidR="00CE42B5">
        <w:rPr>
          <w:lang w:val="en-US"/>
        </w:rPr>
        <w:t xml:space="preserve"> PCA Algorithm. We did not expect it to wort that well</w:t>
      </w:r>
      <w:r w:rsidR="0076403A">
        <w:rPr>
          <w:lang w:val="en-US"/>
        </w:rPr>
        <w:t xml:space="preserve"> after such a short amount of time.</w:t>
      </w:r>
      <w:r w:rsidR="00CB0B7A">
        <w:rPr>
          <w:lang w:val="en-US"/>
        </w:rPr>
        <w:t xml:space="preserve"> </w:t>
      </w:r>
      <w:r w:rsidR="00B81F05">
        <w:rPr>
          <w:lang w:val="en-US"/>
        </w:rPr>
        <w:t xml:space="preserve">The program to </w:t>
      </w:r>
      <w:r w:rsidR="00CF7D95">
        <w:rPr>
          <w:lang w:val="en-US"/>
        </w:rPr>
        <w:t xml:space="preserve">name and </w:t>
      </w:r>
      <w:r w:rsidR="00F7122D">
        <w:rPr>
          <w:lang w:val="en-US"/>
        </w:rPr>
        <w:t>optimize</w:t>
      </w:r>
      <w:r w:rsidR="00BF10B1">
        <w:rPr>
          <w:lang w:val="en-US"/>
        </w:rPr>
        <w:t xml:space="preserve"> our pictures saved us a lot of time</w:t>
      </w:r>
      <w:r w:rsidR="00E86239">
        <w:rPr>
          <w:lang w:val="en-US"/>
        </w:rPr>
        <w:t xml:space="preserve"> and we would </w:t>
      </w:r>
      <w:proofErr w:type="gramStart"/>
      <w:r w:rsidR="00E86239">
        <w:rPr>
          <w:lang w:val="en-US"/>
        </w:rPr>
        <w:t>definitely recommend</w:t>
      </w:r>
      <w:proofErr w:type="gramEnd"/>
      <w:r w:rsidR="00E86239">
        <w:rPr>
          <w:lang w:val="en-US"/>
        </w:rPr>
        <w:t xml:space="preserve"> </w:t>
      </w:r>
      <w:r w:rsidR="00C205B1">
        <w:rPr>
          <w:lang w:val="en-US"/>
        </w:rPr>
        <w:t>doing</w:t>
      </w:r>
      <w:r w:rsidR="00E86239">
        <w:rPr>
          <w:lang w:val="en-US"/>
        </w:rPr>
        <w:t xml:space="preserve"> it this way. </w:t>
      </w:r>
      <w:r w:rsidR="00E609D6">
        <w:rPr>
          <w:lang w:val="en-US"/>
        </w:rPr>
        <w:t>At</w:t>
      </w:r>
      <w:r w:rsidR="009A6045">
        <w:rPr>
          <w:lang w:val="en-US"/>
        </w:rPr>
        <w:t xml:space="preserve"> the begin</w:t>
      </w:r>
      <w:r w:rsidR="00DA5947">
        <w:rPr>
          <w:lang w:val="en-US"/>
        </w:rPr>
        <w:t xml:space="preserve">ning of working </w:t>
      </w:r>
      <w:r w:rsidR="00601366">
        <w:rPr>
          <w:lang w:val="en-US"/>
        </w:rPr>
        <w:t>with the k-</w:t>
      </w:r>
      <w:r w:rsidR="003D7FBE">
        <w:rPr>
          <w:lang w:val="en-US"/>
        </w:rPr>
        <w:t>means al</w:t>
      </w:r>
      <w:r w:rsidR="00CD0038">
        <w:rPr>
          <w:lang w:val="en-US"/>
        </w:rPr>
        <w:t xml:space="preserve">gorithm </w:t>
      </w:r>
      <w:r w:rsidR="00C537B3">
        <w:rPr>
          <w:lang w:val="en-US"/>
        </w:rPr>
        <w:t xml:space="preserve">we were </w:t>
      </w:r>
      <w:r w:rsidR="00E777CA">
        <w:rPr>
          <w:lang w:val="en-US"/>
        </w:rPr>
        <w:t>unsure</w:t>
      </w:r>
      <w:r w:rsidR="00C5799D">
        <w:rPr>
          <w:lang w:val="en-US"/>
        </w:rPr>
        <w:t xml:space="preserve"> if the al</w:t>
      </w:r>
      <w:r w:rsidR="00F26EC0">
        <w:rPr>
          <w:lang w:val="en-US"/>
        </w:rPr>
        <w:t>gorithm</w:t>
      </w:r>
      <w:r w:rsidR="00062C00">
        <w:rPr>
          <w:lang w:val="en-US"/>
        </w:rPr>
        <w:t xml:space="preserve"> </w:t>
      </w:r>
      <w:r w:rsidR="00F26EC0">
        <w:rPr>
          <w:lang w:val="en-US"/>
        </w:rPr>
        <w:t>worked</w:t>
      </w:r>
      <w:r w:rsidR="00DD328A">
        <w:rPr>
          <w:lang w:val="en-US"/>
        </w:rPr>
        <w:t xml:space="preserve"> because we </w:t>
      </w:r>
      <w:r w:rsidR="008B732C">
        <w:rPr>
          <w:lang w:val="en-US"/>
        </w:rPr>
        <w:t xml:space="preserve">had </w:t>
      </w:r>
      <w:r w:rsidR="000E638B">
        <w:rPr>
          <w:lang w:val="en-US"/>
        </w:rPr>
        <w:t xml:space="preserve">very bad </w:t>
      </w:r>
      <w:r w:rsidR="00C00314">
        <w:rPr>
          <w:lang w:val="en-US"/>
        </w:rPr>
        <w:t xml:space="preserve">results at the beginning. </w:t>
      </w:r>
      <w:r w:rsidR="009F14D2">
        <w:rPr>
          <w:lang w:val="en-US"/>
        </w:rPr>
        <w:t xml:space="preserve">But after comparing it to a </w:t>
      </w:r>
      <w:r w:rsidR="001F4B0D">
        <w:rPr>
          <w:lang w:val="en-US"/>
        </w:rPr>
        <w:t xml:space="preserve">premade algorithm we could figure out our </w:t>
      </w:r>
      <w:r w:rsidR="00C46B7A">
        <w:rPr>
          <w:lang w:val="en-US"/>
        </w:rPr>
        <w:t>mistakes and could correct them.</w:t>
      </w:r>
    </w:p>
    <w:p w14:paraId="7C329683" w14:textId="4E85ACC5" w:rsidR="00FE634E" w:rsidRPr="002D4FB9" w:rsidRDefault="00FE634E" w:rsidP="000B065B">
      <w:pPr>
        <w:rPr>
          <w:b/>
          <w:bCs/>
          <w:lang w:val="en-US"/>
        </w:rPr>
      </w:pPr>
      <w:r>
        <w:rPr>
          <w:lang w:val="en-US"/>
        </w:rPr>
        <w:t xml:space="preserve">We </w:t>
      </w:r>
      <w:proofErr w:type="gramStart"/>
      <w:r>
        <w:rPr>
          <w:lang w:val="en-US"/>
        </w:rPr>
        <w:t>are aware of the fact that</w:t>
      </w:r>
      <w:proofErr w:type="gramEnd"/>
      <w:r>
        <w:rPr>
          <w:lang w:val="en-US"/>
        </w:rPr>
        <w:t xml:space="preserve"> our dataset is not diverse. It only contains with-colored hands. </w:t>
      </w:r>
      <w:r w:rsidR="00E907F0">
        <w:rPr>
          <w:lang w:val="en-US"/>
        </w:rPr>
        <w:t>We</w:t>
      </w:r>
      <w:r w:rsidR="00AE5E44">
        <w:rPr>
          <w:lang w:val="en-US"/>
        </w:rPr>
        <w:t xml:space="preserve"> do not know if our programs also work on dar</w:t>
      </w:r>
      <w:r w:rsidR="00570A33">
        <w:rPr>
          <w:lang w:val="en-US"/>
        </w:rPr>
        <w:t>k</w:t>
      </w:r>
      <w:r w:rsidR="00AE5E44">
        <w:rPr>
          <w:lang w:val="en-US"/>
        </w:rPr>
        <w:t>er-colored hands</w:t>
      </w:r>
      <w:r w:rsidR="00F03616">
        <w:rPr>
          <w:lang w:val="en-US"/>
        </w:rPr>
        <w:t>,</w:t>
      </w:r>
      <w:r w:rsidR="00797DA4">
        <w:rPr>
          <w:lang w:val="en-US"/>
        </w:rPr>
        <w:t xml:space="preserve"> but we can </w:t>
      </w:r>
      <w:r w:rsidR="00F03616">
        <w:rPr>
          <w:lang w:val="en-US"/>
        </w:rPr>
        <w:t>assume</w:t>
      </w:r>
      <w:r w:rsidR="00797DA4">
        <w:rPr>
          <w:lang w:val="en-US"/>
        </w:rPr>
        <w:t xml:space="preserve"> that it </w:t>
      </w:r>
      <w:r w:rsidR="009176A1">
        <w:rPr>
          <w:lang w:val="en-US"/>
        </w:rPr>
        <w:t>won’</w:t>
      </w:r>
      <w:r w:rsidR="00797DA4">
        <w:rPr>
          <w:lang w:val="en-US"/>
        </w:rPr>
        <w:t xml:space="preserve">t work based on other </w:t>
      </w:r>
      <w:r w:rsidR="009176A1">
        <w:rPr>
          <w:lang w:val="en-US"/>
        </w:rPr>
        <w:t>studies</w:t>
      </w:r>
      <w:r w:rsidR="00797DA4">
        <w:rPr>
          <w:lang w:val="en-US"/>
        </w:rPr>
        <w:t xml:space="preserve"> presented to us </w:t>
      </w:r>
      <w:r w:rsidR="0021777B">
        <w:rPr>
          <w:lang w:val="en-US"/>
        </w:rPr>
        <w:t>by</w:t>
      </w:r>
      <w:r w:rsidR="00797DA4">
        <w:rPr>
          <w:lang w:val="en-US"/>
        </w:rPr>
        <w:t xml:space="preserve"> </w:t>
      </w:r>
      <w:r w:rsidR="0021777B">
        <w:rPr>
          <w:lang w:val="en-US"/>
        </w:rPr>
        <w:t>Mrs.</w:t>
      </w:r>
      <w:r w:rsidR="00797DA4">
        <w:rPr>
          <w:lang w:val="en-US"/>
        </w:rPr>
        <w:t xml:space="preserve"> Steiner.</w:t>
      </w:r>
      <w:r w:rsidR="00AE5E44">
        <w:rPr>
          <w:lang w:val="en-US"/>
        </w:rPr>
        <w:t xml:space="preserve"> </w:t>
      </w:r>
      <w:r w:rsidR="00B34BCC">
        <w:rPr>
          <w:lang w:val="en-US"/>
        </w:rPr>
        <w:t>If we would have</w:t>
      </w:r>
      <w:r w:rsidR="00126765">
        <w:rPr>
          <w:lang w:val="en-US"/>
        </w:rPr>
        <w:t xml:space="preserve"> had</w:t>
      </w:r>
      <w:r w:rsidR="00B34BCC">
        <w:rPr>
          <w:lang w:val="en-US"/>
        </w:rPr>
        <w:t xml:space="preserve"> </w:t>
      </w:r>
      <w:r w:rsidR="00B34BCC">
        <w:rPr>
          <w:lang w:val="en-US"/>
        </w:rPr>
        <w:lastRenderedPageBreak/>
        <w:t xml:space="preserve">more time on our project we </w:t>
      </w:r>
      <w:r w:rsidR="007D7E2B">
        <w:rPr>
          <w:lang w:val="en-US"/>
        </w:rPr>
        <w:t xml:space="preserve">would increase the diversity in our dataset with different colored hands. </w:t>
      </w:r>
    </w:p>
    <w:p w14:paraId="3201908B" w14:textId="7C674646" w:rsidR="00AC3AAC" w:rsidRPr="00AE246F" w:rsidRDefault="00BB0F8C" w:rsidP="000F5383">
      <w:pPr>
        <w:pStyle w:val="Heading1"/>
        <w:jc w:val="both"/>
        <w:rPr>
          <w:b/>
          <w:lang w:val="en-US"/>
        </w:rPr>
      </w:pPr>
      <w:r>
        <w:rPr>
          <w:b/>
          <w:lang w:val="en-US"/>
        </w:rPr>
        <w:br/>
      </w:r>
    </w:p>
    <w:p w14:paraId="7FAE2F45" w14:textId="3EDD300A" w:rsidR="00BB0F8C" w:rsidRDefault="00BB0F8C">
      <w:pPr>
        <w:rPr>
          <w:rFonts w:eastAsiaTheme="majorEastAsia" w:cstheme="majorBidi"/>
          <w:b/>
          <w:color w:val="000000" w:themeColor="text1"/>
          <w:sz w:val="36"/>
          <w:szCs w:val="40"/>
          <w:lang w:val="en-US"/>
        </w:rPr>
      </w:pPr>
      <w:r>
        <w:rPr>
          <w:b/>
          <w:lang w:val="en-US"/>
        </w:rPr>
        <w:br w:type="page"/>
      </w:r>
    </w:p>
    <w:p w14:paraId="68C521D3" w14:textId="28FF8AC0" w:rsidR="00AC3AAC" w:rsidRPr="00AE246F" w:rsidRDefault="00AC3AAC" w:rsidP="000F5383">
      <w:pPr>
        <w:pStyle w:val="Heading1"/>
        <w:jc w:val="both"/>
        <w:rPr>
          <w:b/>
          <w:lang w:val="en-US"/>
        </w:rPr>
      </w:pPr>
    </w:p>
    <w:p w14:paraId="40B4501B" w14:textId="75FFE3E6" w:rsidR="0071705A" w:rsidRPr="00AE246F" w:rsidRDefault="0071705A" w:rsidP="000F5383">
      <w:pPr>
        <w:pStyle w:val="Heading1"/>
        <w:jc w:val="both"/>
        <w:rPr>
          <w:b/>
          <w:lang w:val="en-US"/>
        </w:rPr>
      </w:pPr>
      <w:bookmarkStart w:id="11" w:name="_Toc184828535"/>
      <w:r w:rsidRPr="00AE246F">
        <w:rPr>
          <w:b/>
          <w:lang w:val="en-US"/>
        </w:rPr>
        <w:t>References</w:t>
      </w:r>
      <w:bookmarkEnd w:id="11"/>
    </w:p>
    <w:p w14:paraId="6F131FAA" w14:textId="65C8A21B" w:rsidR="00015DA1" w:rsidRPr="00AE246F" w:rsidRDefault="00015DA1" w:rsidP="000F5383">
      <w:pPr>
        <w:pStyle w:val="Heading2"/>
        <w:jc w:val="both"/>
        <w:rPr>
          <w:b/>
          <w:lang w:val="en-US"/>
        </w:rPr>
      </w:pPr>
      <w:bookmarkStart w:id="12" w:name="_Toc184828536"/>
      <w:r w:rsidRPr="00AE246F">
        <w:rPr>
          <w:b/>
          <w:lang w:val="en-US"/>
        </w:rPr>
        <w:t>List of references</w:t>
      </w:r>
      <w:bookmarkEnd w:id="12"/>
    </w:p>
    <w:p w14:paraId="1EAF9FAA" w14:textId="7F7853A0" w:rsidR="008A2FF7" w:rsidRDefault="008A2FF7" w:rsidP="000F5383">
      <w:pPr>
        <w:pStyle w:val="Heading2"/>
        <w:jc w:val="both"/>
        <w:rPr>
          <w:b/>
          <w:lang w:val="en-US"/>
        </w:rPr>
      </w:pPr>
      <w:bookmarkStart w:id="13" w:name="_Toc184828537"/>
      <w:r w:rsidRPr="00AE246F">
        <w:rPr>
          <w:b/>
          <w:lang w:val="en-US"/>
        </w:rPr>
        <w:t>List of illustrations</w:t>
      </w:r>
      <w:bookmarkEnd w:id="13"/>
    </w:p>
    <w:p w14:paraId="0327A424" w14:textId="5FF9F3B8" w:rsidR="00BD3792" w:rsidRPr="00BD3792" w:rsidRDefault="00BD3792" w:rsidP="00BD3792">
      <w:pPr>
        <w:rPr>
          <w:lang w:val="en-US"/>
        </w:rPr>
      </w:pPr>
    </w:p>
    <w:p w14:paraId="3DEEA098" w14:textId="3519FC52" w:rsidR="008A2FF7" w:rsidRPr="008A2FF7" w:rsidRDefault="008A2FF7" w:rsidP="000F5383">
      <w:pPr>
        <w:jc w:val="both"/>
        <w:rPr>
          <w:lang w:val="en-US"/>
        </w:rPr>
      </w:pPr>
    </w:p>
    <w:sectPr w:rsidR="008A2FF7" w:rsidRPr="008A2FF7" w:rsidSect="00AC3AAC">
      <w:footerReference w:type="default" r:id="rId149"/>
      <w:endnotePr>
        <w:numFmt w:val="decimal"/>
      </w:endnotePr>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9FAFB4" w14:textId="77777777" w:rsidR="00340C40" w:rsidRDefault="00340C40" w:rsidP="00AC3AAC">
      <w:pPr>
        <w:spacing w:after="0" w:line="240" w:lineRule="auto"/>
      </w:pPr>
      <w:r>
        <w:separator/>
      </w:r>
    </w:p>
  </w:endnote>
  <w:endnote w:type="continuationSeparator" w:id="0">
    <w:p w14:paraId="6CFC2E84" w14:textId="77777777" w:rsidR="00340C40" w:rsidRDefault="00340C40" w:rsidP="00AC3AAC">
      <w:pPr>
        <w:spacing w:after="0" w:line="240" w:lineRule="auto"/>
      </w:pPr>
      <w:r>
        <w:continuationSeparator/>
      </w:r>
    </w:p>
  </w:endnote>
  <w:endnote w:type="continuationNotice" w:id="1">
    <w:p w14:paraId="62D5D68E" w14:textId="77777777" w:rsidR="00340C40" w:rsidRDefault="00340C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2762265"/>
      <w:docPartObj>
        <w:docPartGallery w:val="Page Numbers (Bottom of Page)"/>
        <w:docPartUnique/>
      </w:docPartObj>
    </w:sdtPr>
    <w:sdtEndPr>
      <w:rPr>
        <w:noProof/>
      </w:rPr>
    </w:sdtEndPr>
    <w:sdtContent>
      <w:p w14:paraId="208412BD" w14:textId="0B31CE57" w:rsidR="00AC3AAC" w:rsidRDefault="00AC3A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1C3D4A" w14:textId="77777777" w:rsidR="00AC3AAC" w:rsidRDefault="00AC3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B9B370" w14:textId="77777777" w:rsidR="00340C40" w:rsidRDefault="00340C40" w:rsidP="00AC3AAC">
      <w:pPr>
        <w:spacing w:after="0" w:line="240" w:lineRule="auto"/>
      </w:pPr>
      <w:r>
        <w:separator/>
      </w:r>
    </w:p>
  </w:footnote>
  <w:footnote w:type="continuationSeparator" w:id="0">
    <w:p w14:paraId="7AA38032" w14:textId="77777777" w:rsidR="00340C40" w:rsidRDefault="00340C40" w:rsidP="00AC3AAC">
      <w:pPr>
        <w:spacing w:after="0" w:line="240" w:lineRule="auto"/>
      </w:pPr>
      <w:r>
        <w:continuationSeparator/>
      </w:r>
    </w:p>
  </w:footnote>
  <w:footnote w:type="continuationNotice" w:id="1">
    <w:p w14:paraId="7C42AC57" w14:textId="77777777" w:rsidR="00340C40" w:rsidRDefault="00340C40">
      <w:pPr>
        <w:spacing w:after="0" w:line="240" w:lineRule="auto"/>
      </w:pPr>
    </w:p>
  </w:footnote>
  <w:footnote w:id="2">
    <w:p w14:paraId="58F44EF9" w14:textId="0AF8B746" w:rsidR="00AA7997" w:rsidRPr="009A3B13" w:rsidRDefault="00AA7997">
      <w:pPr>
        <w:pStyle w:val="FootnoteText"/>
        <w:rPr>
          <w:lang w:val="en-US"/>
        </w:rPr>
      </w:pPr>
      <w:r w:rsidRPr="009A3B13">
        <w:rPr>
          <w:rStyle w:val="FootnoteReference"/>
          <w:lang w:val="en-US"/>
        </w:rPr>
        <w:footnoteRef/>
      </w:r>
      <w:r w:rsidRPr="009A3B13">
        <w:rPr>
          <w:lang w:val="en-US"/>
        </w:rPr>
        <w:t xml:space="preserve"> </w:t>
      </w:r>
      <w:r w:rsidR="001D40D4" w:rsidRPr="009A3B13">
        <w:rPr>
          <w:lang w:val="en-US"/>
        </w:rPr>
        <w:t>Python Documentation</w:t>
      </w:r>
      <w:r w:rsidR="009A3B13" w:rsidRPr="009A3B13">
        <w:rPr>
          <w:lang w:val="en-US"/>
        </w:rPr>
        <w:t xml:space="preserve">, </w:t>
      </w:r>
      <w:r w:rsidR="00F438C0">
        <w:rPr>
          <w:lang w:val="en-US"/>
        </w:rPr>
        <w:t xml:space="preserve">Art. “os”: </w:t>
      </w:r>
      <w:hyperlink r:id="rId1" w:history="1">
        <w:r w:rsidR="00F438C0" w:rsidRPr="00C544C8">
          <w:rPr>
            <w:rStyle w:val="Hyperlink"/>
            <w:lang w:val="en-US"/>
          </w:rPr>
          <w:t>https://docs.python.org/3/library/os.html</w:t>
        </w:r>
      </w:hyperlink>
      <w:r w:rsidR="00F438C0">
        <w:rPr>
          <w:lang w:val="en-US"/>
        </w:rPr>
        <w:t xml:space="preserve"> (02.12.24</w:t>
      </w:r>
      <w:r w:rsidR="00C22F66">
        <w:rPr>
          <w:lang w:val="en-US"/>
        </w:rPr>
        <w:t>)</w:t>
      </w:r>
    </w:p>
  </w:footnote>
  <w:footnote w:id="3">
    <w:p w14:paraId="3BBE7D9C" w14:textId="66577FBF" w:rsidR="00BC614F" w:rsidRPr="00EF6E31" w:rsidRDefault="00BC614F">
      <w:pPr>
        <w:pStyle w:val="FootnoteText"/>
        <w:rPr>
          <w:lang w:val="en-US"/>
        </w:rPr>
      </w:pPr>
      <w:r>
        <w:rPr>
          <w:rStyle w:val="FootnoteReference"/>
        </w:rPr>
        <w:footnoteRef/>
      </w:r>
      <w:r w:rsidR="00D86FFC" w:rsidRPr="00D86FFC">
        <w:rPr>
          <w:lang w:val="en-US"/>
        </w:rPr>
        <w:t>Jeffrey A. Clark and contributors</w:t>
      </w:r>
      <w:r w:rsidR="00E430D2">
        <w:rPr>
          <w:lang w:val="en-US"/>
        </w:rPr>
        <w:t>,</w:t>
      </w:r>
      <w:r w:rsidR="00E430D2" w:rsidRPr="00E430D2">
        <w:rPr>
          <w:lang w:val="en-US"/>
        </w:rPr>
        <w:t xml:space="preserve"> </w:t>
      </w:r>
      <w:r w:rsidR="00E430D2" w:rsidRPr="00EF6E31">
        <w:rPr>
          <w:lang w:val="en-US"/>
        </w:rPr>
        <w:t>Pill</w:t>
      </w:r>
      <w:r w:rsidR="00E430D2">
        <w:rPr>
          <w:lang w:val="en-US"/>
        </w:rPr>
        <w:t>ow Documen</w:t>
      </w:r>
      <w:r w:rsidR="00D86FFC">
        <w:rPr>
          <w:lang w:val="en-US"/>
        </w:rPr>
        <w:t xml:space="preserve">tation: </w:t>
      </w:r>
      <w:hyperlink r:id="rId2" w:history="1">
        <w:r w:rsidR="0005791E" w:rsidRPr="00C544C8">
          <w:rPr>
            <w:rStyle w:val="Hyperlink"/>
            <w:lang w:val="en-US"/>
          </w:rPr>
          <w:t>https://pillow.readthedocs.io/en/stable/</w:t>
        </w:r>
      </w:hyperlink>
      <w:r w:rsidR="0005791E">
        <w:rPr>
          <w:lang w:val="en-US"/>
        </w:rPr>
        <w:t xml:space="preserve"> (02.12.24)</w:t>
      </w:r>
    </w:p>
  </w:footnote>
  <w:footnote w:id="4">
    <w:p w14:paraId="5E6C23C0" w14:textId="10884E7C" w:rsidR="007140F3" w:rsidRPr="009A3B13" w:rsidRDefault="007140F3">
      <w:pPr>
        <w:pStyle w:val="FootnoteText"/>
        <w:rPr>
          <w:lang w:val="en-US"/>
        </w:rPr>
      </w:pPr>
      <w:r w:rsidRPr="009A3B13">
        <w:rPr>
          <w:rStyle w:val="FootnoteReference"/>
          <w:lang w:val="en-US"/>
        </w:rPr>
        <w:footnoteRef/>
      </w:r>
      <w:r w:rsidRPr="009A3B13">
        <w:rPr>
          <w:lang w:val="en-US"/>
        </w:rPr>
        <w:t xml:space="preserve"> Wikipedia, Art. “Principal component analysis”: </w:t>
      </w:r>
      <w:hyperlink r:id="rId3" w:history="1">
        <w:r w:rsidRPr="009A3B13">
          <w:rPr>
            <w:rStyle w:val="Hyperlink"/>
            <w:lang w:val="en-US"/>
          </w:rPr>
          <w:t>https://en.wikipedia.org/wiki/Principal_component_analysis</w:t>
        </w:r>
      </w:hyperlink>
      <w:r w:rsidRPr="009A3B13">
        <w:rPr>
          <w:lang w:val="en-US"/>
        </w:rPr>
        <w:t xml:space="preserve"> (25.11.2024)</w:t>
      </w:r>
    </w:p>
  </w:footnote>
  <w:footnote w:id="5">
    <w:p w14:paraId="369CC158" w14:textId="0661504C" w:rsidR="007C3756" w:rsidRPr="009A3B13" w:rsidRDefault="007C3756">
      <w:pPr>
        <w:pStyle w:val="FootnoteText"/>
        <w:rPr>
          <w:lang w:val="en-US"/>
        </w:rPr>
      </w:pPr>
      <w:r w:rsidRPr="009A3B13">
        <w:rPr>
          <w:rStyle w:val="FootnoteReference"/>
          <w:lang w:val="en-US"/>
        </w:rPr>
        <w:footnoteRef/>
      </w:r>
      <w:r w:rsidRPr="009A3B13">
        <w:rPr>
          <w:lang w:val="en-US"/>
        </w:rPr>
        <w:t xml:space="preserve"> </w:t>
      </w:r>
      <w:r w:rsidR="00C57D4E" w:rsidRPr="009A3B13">
        <w:rPr>
          <w:lang w:val="en-US"/>
        </w:rPr>
        <w:t xml:space="preserve">Wikipedia, Art. “K-means clustering”: </w:t>
      </w:r>
      <w:hyperlink r:id="rId4" w:history="1">
        <w:r w:rsidR="00C57D4E" w:rsidRPr="009A3B13">
          <w:rPr>
            <w:rStyle w:val="Hyperlink"/>
            <w:lang w:val="en-US"/>
          </w:rPr>
          <w:t>https://en.wikipedia.org/wiki/K-means_clustering</w:t>
        </w:r>
      </w:hyperlink>
      <w:r w:rsidR="00C57D4E" w:rsidRPr="009A3B13">
        <w:rPr>
          <w:lang w:val="en-US"/>
        </w:rPr>
        <w:t xml:space="preserve">  (</w:t>
      </w:r>
      <w:r w:rsidR="008F7498" w:rsidRPr="009A3B13">
        <w:rPr>
          <w:lang w:val="en-US"/>
        </w:rPr>
        <w:t>25.11.2024)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hyphenationZone w:val="425"/>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C3"/>
    <w:rsid w:val="00001F2F"/>
    <w:rsid w:val="00002136"/>
    <w:rsid w:val="0000235D"/>
    <w:rsid w:val="00002736"/>
    <w:rsid w:val="000053AD"/>
    <w:rsid w:val="00006C26"/>
    <w:rsid w:val="00006F73"/>
    <w:rsid w:val="00010998"/>
    <w:rsid w:val="000126AE"/>
    <w:rsid w:val="00012AAB"/>
    <w:rsid w:val="00013272"/>
    <w:rsid w:val="000151B2"/>
    <w:rsid w:val="00015C9A"/>
    <w:rsid w:val="00015DA1"/>
    <w:rsid w:val="0001605A"/>
    <w:rsid w:val="000162FF"/>
    <w:rsid w:val="000174C6"/>
    <w:rsid w:val="00020277"/>
    <w:rsid w:val="000205C6"/>
    <w:rsid w:val="00022E5A"/>
    <w:rsid w:val="000232B7"/>
    <w:rsid w:val="0002394C"/>
    <w:rsid w:val="000243BB"/>
    <w:rsid w:val="00025115"/>
    <w:rsid w:val="000257CA"/>
    <w:rsid w:val="00026E3D"/>
    <w:rsid w:val="00027C18"/>
    <w:rsid w:val="00031241"/>
    <w:rsid w:val="0003237D"/>
    <w:rsid w:val="00032B81"/>
    <w:rsid w:val="00033575"/>
    <w:rsid w:val="00034263"/>
    <w:rsid w:val="0003755F"/>
    <w:rsid w:val="00037D55"/>
    <w:rsid w:val="00040251"/>
    <w:rsid w:val="000405C4"/>
    <w:rsid w:val="00040864"/>
    <w:rsid w:val="00041905"/>
    <w:rsid w:val="00041B5B"/>
    <w:rsid w:val="0004583A"/>
    <w:rsid w:val="00045A70"/>
    <w:rsid w:val="00046239"/>
    <w:rsid w:val="0004645A"/>
    <w:rsid w:val="00047034"/>
    <w:rsid w:val="00050ECD"/>
    <w:rsid w:val="00051561"/>
    <w:rsid w:val="0005220D"/>
    <w:rsid w:val="000537A5"/>
    <w:rsid w:val="00054D6A"/>
    <w:rsid w:val="00055009"/>
    <w:rsid w:val="00056376"/>
    <w:rsid w:val="00056FDF"/>
    <w:rsid w:val="0005791E"/>
    <w:rsid w:val="00060BDC"/>
    <w:rsid w:val="00062578"/>
    <w:rsid w:val="00062C00"/>
    <w:rsid w:val="00062F2E"/>
    <w:rsid w:val="00063093"/>
    <w:rsid w:val="00063CBB"/>
    <w:rsid w:val="00063CF0"/>
    <w:rsid w:val="00063DB3"/>
    <w:rsid w:val="0006478A"/>
    <w:rsid w:val="000655BB"/>
    <w:rsid w:val="0006599C"/>
    <w:rsid w:val="00066945"/>
    <w:rsid w:val="00072A9D"/>
    <w:rsid w:val="00073934"/>
    <w:rsid w:val="00073A47"/>
    <w:rsid w:val="00074514"/>
    <w:rsid w:val="0007455E"/>
    <w:rsid w:val="000756B7"/>
    <w:rsid w:val="000767A3"/>
    <w:rsid w:val="00077375"/>
    <w:rsid w:val="00077A64"/>
    <w:rsid w:val="00080A26"/>
    <w:rsid w:val="000821BD"/>
    <w:rsid w:val="000830E2"/>
    <w:rsid w:val="00085866"/>
    <w:rsid w:val="00085946"/>
    <w:rsid w:val="000863DD"/>
    <w:rsid w:val="00086F00"/>
    <w:rsid w:val="00087DE9"/>
    <w:rsid w:val="00090EB4"/>
    <w:rsid w:val="0009352A"/>
    <w:rsid w:val="0009356F"/>
    <w:rsid w:val="0009559E"/>
    <w:rsid w:val="00095AC7"/>
    <w:rsid w:val="00096012"/>
    <w:rsid w:val="000964E1"/>
    <w:rsid w:val="00096EF5"/>
    <w:rsid w:val="000970FC"/>
    <w:rsid w:val="000972AD"/>
    <w:rsid w:val="000972ED"/>
    <w:rsid w:val="00097B0C"/>
    <w:rsid w:val="000A01E6"/>
    <w:rsid w:val="000A089E"/>
    <w:rsid w:val="000A37AA"/>
    <w:rsid w:val="000A5D71"/>
    <w:rsid w:val="000A64E7"/>
    <w:rsid w:val="000A724E"/>
    <w:rsid w:val="000A77DD"/>
    <w:rsid w:val="000B065B"/>
    <w:rsid w:val="000B358F"/>
    <w:rsid w:val="000B3D0C"/>
    <w:rsid w:val="000B6D6F"/>
    <w:rsid w:val="000B738C"/>
    <w:rsid w:val="000C0357"/>
    <w:rsid w:val="000C36C0"/>
    <w:rsid w:val="000C52AC"/>
    <w:rsid w:val="000C6732"/>
    <w:rsid w:val="000C7FE6"/>
    <w:rsid w:val="000D0BCA"/>
    <w:rsid w:val="000D1259"/>
    <w:rsid w:val="000D1D60"/>
    <w:rsid w:val="000D2960"/>
    <w:rsid w:val="000D3AB2"/>
    <w:rsid w:val="000D6A63"/>
    <w:rsid w:val="000D748B"/>
    <w:rsid w:val="000E0690"/>
    <w:rsid w:val="000E0E75"/>
    <w:rsid w:val="000E3C5B"/>
    <w:rsid w:val="000E3ED1"/>
    <w:rsid w:val="000E52B2"/>
    <w:rsid w:val="000E5B7E"/>
    <w:rsid w:val="000E638B"/>
    <w:rsid w:val="000F258B"/>
    <w:rsid w:val="000F2706"/>
    <w:rsid w:val="000F5383"/>
    <w:rsid w:val="000F6A62"/>
    <w:rsid w:val="001002DD"/>
    <w:rsid w:val="00101C62"/>
    <w:rsid w:val="00102A96"/>
    <w:rsid w:val="00102C42"/>
    <w:rsid w:val="00103AB6"/>
    <w:rsid w:val="00103D11"/>
    <w:rsid w:val="00104306"/>
    <w:rsid w:val="001048C6"/>
    <w:rsid w:val="001069CC"/>
    <w:rsid w:val="00110D0C"/>
    <w:rsid w:val="0011451E"/>
    <w:rsid w:val="00114E1B"/>
    <w:rsid w:val="001150D6"/>
    <w:rsid w:val="00116FD5"/>
    <w:rsid w:val="0011748A"/>
    <w:rsid w:val="00117585"/>
    <w:rsid w:val="00117C50"/>
    <w:rsid w:val="00120833"/>
    <w:rsid w:val="0012118A"/>
    <w:rsid w:val="0012364A"/>
    <w:rsid w:val="00126765"/>
    <w:rsid w:val="00126816"/>
    <w:rsid w:val="00126F1C"/>
    <w:rsid w:val="00126F48"/>
    <w:rsid w:val="0012722E"/>
    <w:rsid w:val="0013088A"/>
    <w:rsid w:val="0013210E"/>
    <w:rsid w:val="0013290C"/>
    <w:rsid w:val="00133127"/>
    <w:rsid w:val="001336A7"/>
    <w:rsid w:val="00133D34"/>
    <w:rsid w:val="001347B3"/>
    <w:rsid w:val="001405DF"/>
    <w:rsid w:val="00141A47"/>
    <w:rsid w:val="00142056"/>
    <w:rsid w:val="001428EE"/>
    <w:rsid w:val="00143AA7"/>
    <w:rsid w:val="00144A17"/>
    <w:rsid w:val="00144B17"/>
    <w:rsid w:val="00145177"/>
    <w:rsid w:val="00147FBA"/>
    <w:rsid w:val="00153AF0"/>
    <w:rsid w:val="0015454C"/>
    <w:rsid w:val="001575DA"/>
    <w:rsid w:val="0015760F"/>
    <w:rsid w:val="00160546"/>
    <w:rsid w:val="001611F5"/>
    <w:rsid w:val="0016149E"/>
    <w:rsid w:val="00161AED"/>
    <w:rsid w:val="001637F7"/>
    <w:rsid w:val="00164708"/>
    <w:rsid w:val="00164D46"/>
    <w:rsid w:val="00164DC3"/>
    <w:rsid w:val="001654D8"/>
    <w:rsid w:val="001658CF"/>
    <w:rsid w:val="00166573"/>
    <w:rsid w:val="001671C3"/>
    <w:rsid w:val="00167C97"/>
    <w:rsid w:val="00170358"/>
    <w:rsid w:val="00172384"/>
    <w:rsid w:val="00173447"/>
    <w:rsid w:val="00173852"/>
    <w:rsid w:val="00174288"/>
    <w:rsid w:val="001754F5"/>
    <w:rsid w:val="001761A4"/>
    <w:rsid w:val="00176793"/>
    <w:rsid w:val="00181938"/>
    <w:rsid w:val="00181D9F"/>
    <w:rsid w:val="001835E2"/>
    <w:rsid w:val="001836BC"/>
    <w:rsid w:val="00183E4D"/>
    <w:rsid w:val="0018498A"/>
    <w:rsid w:val="00185B45"/>
    <w:rsid w:val="001869DF"/>
    <w:rsid w:val="00187488"/>
    <w:rsid w:val="00187B97"/>
    <w:rsid w:val="00187FC8"/>
    <w:rsid w:val="00190597"/>
    <w:rsid w:val="00190EA0"/>
    <w:rsid w:val="00191044"/>
    <w:rsid w:val="001935C5"/>
    <w:rsid w:val="00193BC2"/>
    <w:rsid w:val="00194D24"/>
    <w:rsid w:val="00195FFB"/>
    <w:rsid w:val="001964DE"/>
    <w:rsid w:val="001A1493"/>
    <w:rsid w:val="001A1636"/>
    <w:rsid w:val="001A1A9B"/>
    <w:rsid w:val="001A1CB3"/>
    <w:rsid w:val="001A3385"/>
    <w:rsid w:val="001A3EBF"/>
    <w:rsid w:val="001A6BC9"/>
    <w:rsid w:val="001B1618"/>
    <w:rsid w:val="001B166A"/>
    <w:rsid w:val="001B16AA"/>
    <w:rsid w:val="001B1B87"/>
    <w:rsid w:val="001B2261"/>
    <w:rsid w:val="001B2634"/>
    <w:rsid w:val="001B27BA"/>
    <w:rsid w:val="001B2803"/>
    <w:rsid w:val="001B2E26"/>
    <w:rsid w:val="001B3923"/>
    <w:rsid w:val="001B5264"/>
    <w:rsid w:val="001B6D9F"/>
    <w:rsid w:val="001B7018"/>
    <w:rsid w:val="001B7512"/>
    <w:rsid w:val="001C0077"/>
    <w:rsid w:val="001C072E"/>
    <w:rsid w:val="001C1F01"/>
    <w:rsid w:val="001C3305"/>
    <w:rsid w:val="001C4054"/>
    <w:rsid w:val="001C50F8"/>
    <w:rsid w:val="001C7280"/>
    <w:rsid w:val="001D16B7"/>
    <w:rsid w:val="001D1B12"/>
    <w:rsid w:val="001D1B46"/>
    <w:rsid w:val="001D2557"/>
    <w:rsid w:val="001D2D50"/>
    <w:rsid w:val="001D40D4"/>
    <w:rsid w:val="001D484B"/>
    <w:rsid w:val="001D53D6"/>
    <w:rsid w:val="001D673D"/>
    <w:rsid w:val="001D6C52"/>
    <w:rsid w:val="001E071B"/>
    <w:rsid w:val="001E08A9"/>
    <w:rsid w:val="001E1B49"/>
    <w:rsid w:val="001E2F9C"/>
    <w:rsid w:val="001E4611"/>
    <w:rsid w:val="001E4F1C"/>
    <w:rsid w:val="001E7972"/>
    <w:rsid w:val="001E7EDD"/>
    <w:rsid w:val="001F1024"/>
    <w:rsid w:val="001F1B2D"/>
    <w:rsid w:val="001F25BF"/>
    <w:rsid w:val="001F29A6"/>
    <w:rsid w:val="001F4179"/>
    <w:rsid w:val="001F4B0D"/>
    <w:rsid w:val="001F4DE2"/>
    <w:rsid w:val="001F6ADE"/>
    <w:rsid w:val="00200B2B"/>
    <w:rsid w:val="0020582D"/>
    <w:rsid w:val="00205FE0"/>
    <w:rsid w:val="00206977"/>
    <w:rsid w:val="00206A4A"/>
    <w:rsid w:val="002101D8"/>
    <w:rsid w:val="002115ED"/>
    <w:rsid w:val="002118C0"/>
    <w:rsid w:val="0021255E"/>
    <w:rsid w:val="0021258A"/>
    <w:rsid w:val="00212838"/>
    <w:rsid w:val="0021331D"/>
    <w:rsid w:val="002136EA"/>
    <w:rsid w:val="0021692B"/>
    <w:rsid w:val="00216CEF"/>
    <w:rsid w:val="0021777B"/>
    <w:rsid w:val="002209F1"/>
    <w:rsid w:val="002212D4"/>
    <w:rsid w:val="00223836"/>
    <w:rsid w:val="00223FF8"/>
    <w:rsid w:val="00224F74"/>
    <w:rsid w:val="0022693B"/>
    <w:rsid w:val="002273A8"/>
    <w:rsid w:val="00230F5B"/>
    <w:rsid w:val="00233659"/>
    <w:rsid w:val="002349C6"/>
    <w:rsid w:val="00235664"/>
    <w:rsid w:val="002360DC"/>
    <w:rsid w:val="00237767"/>
    <w:rsid w:val="002408DC"/>
    <w:rsid w:val="00240B3F"/>
    <w:rsid w:val="00242F02"/>
    <w:rsid w:val="0024575C"/>
    <w:rsid w:val="00250522"/>
    <w:rsid w:val="002515AA"/>
    <w:rsid w:val="0025543F"/>
    <w:rsid w:val="00255641"/>
    <w:rsid w:val="002559B9"/>
    <w:rsid w:val="0025757D"/>
    <w:rsid w:val="00261E01"/>
    <w:rsid w:val="00265FA9"/>
    <w:rsid w:val="002701B0"/>
    <w:rsid w:val="00271E27"/>
    <w:rsid w:val="002721B0"/>
    <w:rsid w:val="00272F4E"/>
    <w:rsid w:val="00274541"/>
    <w:rsid w:val="002768F0"/>
    <w:rsid w:val="002810EC"/>
    <w:rsid w:val="00281676"/>
    <w:rsid w:val="00284BDC"/>
    <w:rsid w:val="00285F47"/>
    <w:rsid w:val="002861B4"/>
    <w:rsid w:val="00286B45"/>
    <w:rsid w:val="00286F9F"/>
    <w:rsid w:val="002876F2"/>
    <w:rsid w:val="0029018E"/>
    <w:rsid w:val="002913D7"/>
    <w:rsid w:val="00292F16"/>
    <w:rsid w:val="00293AAB"/>
    <w:rsid w:val="0029411C"/>
    <w:rsid w:val="002947B1"/>
    <w:rsid w:val="002959D2"/>
    <w:rsid w:val="00297682"/>
    <w:rsid w:val="00297803"/>
    <w:rsid w:val="00297E51"/>
    <w:rsid w:val="002A007F"/>
    <w:rsid w:val="002A1D79"/>
    <w:rsid w:val="002A2ECF"/>
    <w:rsid w:val="002A4FA0"/>
    <w:rsid w:val="002A54B0"/>
    <w:rsid w:val="002A674A"/>
    <w:rsid w:val="002A6C10"/>
    <w:rsid w:val="002B25A7"/>
    <w:rsid w:val="002B4A19"/>
    <w:rsid w:val="002B7259"/>
    <w:rsid w:val="002C0BBB"/>
    <w:rsid w:val="002C1265"/>
    <w:rsid w:val="002C1C6E"/>
    <w:rsid w:val="002C1CE1"/>
    <w:rsid w:val="002C44F1"/>
    <w:rsid w:val="002C52AF"/>
    <w:rsid w:val="002C57E1"/>
    <w:rsid w:val="002C5A62"/>
    <w:rsid w:val="002C5B62"/>
    <w:rsid w:val="002C7A03"/>
    <w:rsid w:val="002D0227"/>
    <w:rsid w:val="002D0AED"/>
    <w:rsid w:val="002D1C6C"/>
    <w:rsid w:val="002D1ECB"/>
    <w:rsid w:val="002D1FFC"/>
    <w:rsid w:val="002D2754"/>
    <w:rsid w:val="002D39E8"/>
    <w:rsid w:val="002D3FA0"/>
    <w:rsid w:val="002D42CC"/>
    <w:rsid w:val="002D4FB9"/>
    <w:rsid w:val="002D62F6"/>
    <w:rsid w:val="002D68F3"/>
    <w:rsid w:val="002D701E"/>
    <w:rsid w:val="002D760E"/>
    <w:rsid w:val="002D7A6A"/>
    <w:rsid w:val="002D7ABC"/>
    <w:rsid w:val="002E141F"/>
    <w:rsid w:val="002E1BEE"/>
    <w:rsid w:val="002E5B06"/>
    <w:rsid w:val="002E5B69"/>
    <w:rsid w:val="002E5C1E"/>
    <w:rsid w:val="002E5D84"/>
    <w:rsid w:val="002E6138"/>
    <w:rsid w:val="002E6210"/>
    <w:rsid w:val="002E68BD"/>
    <w:rsid w:val="002E6B93"/>
    <w:rsid w:val="002F008E"/>
    <w:rsid w:val="002F08AF"/>
    <w:rsid w:val="002F0CE8"/>
    <w:rsid w:val="002F0DCC"/>
    <w:rsid w:val="002F1BAB"/>
    <w:rsid w:val="002F2E14"/>
    <w:rsid w:val="002F4522"/>
    <w:rsid w:val="002F7231"/>
    <w:rsid w:val="003007F6"/>
    <w:rsid w:val="00300C6E"/>
    <w:rsid w:val="00302935"/>
    <w:rsid w:val="00303609"/>
    <w:rsid w:val="0030562F"/>
    <w:rsid w:val="00305A61"/>
    <w:rsid w:val="003074D8"/>
    <w:rsid w:val="00307D44"/>
    <w:rsid w:val="00307E0F"/>
    <w:rsid w:val="0031039E"/>
    <w:rsid w:val="00310D24"/>
    <w:rsid w:val="003116EC"/>
    <w:rsid w:val="0031562C"/>
    <w:rsid w:val="0031580A"/>
    <w:rsid w:val="0031586B"/>
    <w:rsid w:val="00316230"/>
    <w:rsid w:val="003166A3"/>
    <w:rsid w:val="00316761"/>
    <w:rsid w:val="00316941"/>
    <w:rsid w:val="00316B0C"/>
    <w:rsid w:val="003171DA"/>
    <w:rsid w:val="003207A4"/>
    <w:rsid w:val="00325816"/>
    <w:rsid w:val="00326529"/>
    <w:rsid w:val="003279DD"/>
    <w:rsid w:val="00331CF8"/>
    <w:rsid w:val="003325F3"/>
    <w:rsid w:val="00337815"/>
    <w:rsid w:val="00337F9E"/>
    <w:rsid w:val="00340C40"/>
    <w:rsid w:val="00341686"/>
    <w:rsid w:val="003418D0"/>
    <w:rsid w:val="003430A8"/>
    <w:rsid w:val="00343A22"/>
    <w:rsid w:val="00344FF9"/>
    <w:rsid w:val="00345483"/>
    <w:rsid w:val="00345719"/>
    <w:rsid w:val="003458AD"/>
    <w:rsid w:val="00346527"/>
    <w:rsid w:val="00347499"/>
    <w:rsid w:val="00347E5D"/>
    <w:rsid w:val="00347F07"/>
    <w:rsid w:val="00351546"/>
    <w:rsid w:val="00351A63"/>
    <w:rsid w:val="00352F9E"/>
    <w:rsid w:val="00353396"/>
    <w:rsid w:val="003548A7"/>
    <w:rsid w:val="00355B91"/>
    <w:rsid w:val="00356EBF"/>
    <w:rsid w:val="003601DB"/>
    <w:rsid w:val="00360920"/>
    <w:rsid w:val="00361BD0"/>
    <w:rsid w:val="0036363A"/>
    <w:rsid w:val="00363EB0"/>
    <w:rsid w:val="0036561D"/>
    <w:rsid w:val="00366447"/>
    <w:rsid w:val="003664C8"/>
    <w:rsid w:val="0036723F"/>
    <w:rsid w:val="003673BC"/>
    <w:rsid w:val="0037008B"/>
    <w:rsid w:val="00370EB5"/>
    <w:rsid w:val="003710C7"/>
    <w:rsid w:val="00372041"/>
    <w:rsid w:val="003725FD"/>
    <w:rsid w:val="0037266D"/>
    <w:rsid w:val="00372B31"/>
    <w:rsid w:val="00373862"/>
    <w:rsid w:val="0037580F"/>
    <w:rsid w:val="00376919"/>
    <w:rsid w:val="003772C1"/>
    <w:rsid w:val="00377A4B"/>
    <w:rsid w:val="003821A7"/>
    <w:rsid w:val="00382DB0"/>
    <w:rsid w:val="003830D4"/>
    <w:rsid w:val="00383D2A"/>
    <w:rsid w:val="003844B8"/>
    <w:rsid w:val="00385E33"/>
    <w:rsid w:val="00386A1C"/>
    <w:rsid w:val="0039209A"/>
    <w:rsid w:val="00392591"/>
    <w:rsid w:val="003946A0"/>
    <w:rsid w:val="00395DAB"/>
    <w:rsid w:val="00396245"/>
    <w:rsid w:val="003A0A7D"/>
    <w:rsid w:val="003A3454"/>
    <w:rsid w:val="003A407A"/>
    <w:rsid w:val="003A49DF"/>
    <w:rsid w:val="003A55FA"/>
    <w:rsid w:val="003B0D46"/>
    <w:rsid w:val="003B30C8"/>
    <w:rsid w:val="003B3AE7"/>
    <w:rsid w:val="003B3CE8"/>
    <w:rsid w:val="003B44CD"/>
    <w:rsid w:val="003B5C26"/>
    <w:rsid w:val="003B5D95"/>
    <w:rsid w:val="003B6EF6"/>
    <w:rsid w:val="003B7135"/>
    <w:rsid w:val="003B7136"/>
    <w:rsid w:val="003B72A7"/>
    <w:rsid w:val="003C00DD"/>
    <w:rsid w:val="003C2CE2"/>
    <w:rsid w:val="003C32DA"/>
    <w:rsid w:val="003C356F"/>
    <w:rsid w:val="003C4EE1"/>
    <w:rsid w:val="003C5956"/>
    <w:rsid w:val="003C729D"/>
    <w:rsid w:val="003D0554"/>
    <w:rsid w:val="003D29B8"/>
    <w:rsid w:val="003D3738"/>
    <w:rsid w:val="003D37B7"/>
    <w:rsid w:val="003D624D"/>
    <w:rsid w:val="003D6890"/>
    <w:rsid w:val="003D7FBE"/>
    <w:rsid w:val="003E04D3"/>
    <w:rsid w:val="003E077B"/>
    <w:rsid w:val="003E1B54"/>
    <w:rsid w:val="003E20FD"/>
    <w:rsid w:val="003E237E"/>
    <w:rsid w:val="003E2637"/>
    <w:rsid w:val="003E2978"/>
    <w:rsid w:val="003E2F3D"/>
    <w:rsid w:val="003E37AB"/>
    <w:rsid w:val="003E5043"/>
    <w:rsid w:val="003F0019"/>
    <w:rsid w:val="003F1077"/>
    <w:rsid w:val="003F1A73"/>
    <w:rsid w:val="003F6090"/>
    <w:rsid w:val="003F6D1B"/>
    <w:rsid w:val="003F7290"/>
    <w:rsid w:val="003F76BE"/>
    <w:rsid w:val="004000E3"/>
    <w:rsid w:val="00400E7F"/>
    <w:rsid w:val="004020B1"/>
    <w:rsid w:val="0040292A"/>
    <w:rsid w:val="004034E1"/>
    <w:rsid w:val="0040361A"/>
    <w:rsid w:val="0040371C"/>
    <w:rsid w:val="00403E62"/>
    <w:rsid w:val="00403EE7"/>
    <w:rsid w:val="00404FE1"/>
    <w:rsid w:val="004053FE"/>
    <w:rsid w:val="0040592D"/>
    <w:rsid w:val="00405CAB"/>
    <w:rsid w:val="00407654"/>
    <w:rsid w:val="0041078B"/>
    <w:rsid w:val="00411E2B"/>
    <w:rsid w:val="0041228A"/>
    <w:rsid w:val="00412B67"/>
    <w:rsid w:val="00412D05"/>
    <w:rsid w:val="004139DA"/>
    <w:rsid w:val="004150D3"/>
    <w:rsid w:val="00415B4F"/>
    <w:rsid w:val="00416D7A"/>
    <w:rsid w:val="00416E6E"/>
    <w:rsid w:val="00421DB8"/>
    <w:rsid w:val="0042338C"/>
    <w:rsid w:val="00423FDA"/>
    <w:rsid w:val="004240FD"/>
    <w:rsid w:val="004244BF"/>
    <w:rsid w:val="00424A18"/>
    <w:rsid w:val="00425102"/>
    <w:rsid w:val="00431449"/>
    <w:rsid w:val="00431604"/>
    <w:rsid w:val="00432311"/>
    <w:rsid w:val="004325D3"/>
    <w:rsid w:val="00434528"/>
    <w:rsid w:val="00434735"/>
    <w:rsid w:val="0043532F"/>
    <w:rsid w:val="004354A3"/>
    <w:rsid w:val="004369CB"/>
    <w:rsid w:val="0043714C"/>
    <w:rsid w:val="00437E95"/>
    <w:rsid w:val="00440C35"/>
    <w:rsid w:val="00441A99"/>
    <w:rsid w:val="00441B19"/>
    <w:rsid w:val="00441C55"/>
    <w:rsid w:val="004423EA"/>
    <w:rsid w:val="0044267F"/>
    <w:rsid w:val="00443239"/>
    <w:rsid w:val="004435FE"/>
    <w:rsid w:val="004436D5"/>
    <w:rsid w:val="00444012"/>
    <w:rsid w:val="00444523"/>
    <w:rsid w:val="00445E85"/>
    <w:rsid w:val="00447E06"/>
    <w:rsid w:val="00452450"/>
    <w:rsid w:val="00453E3D"/>
    <w:rsid w:val="00454296"/>
    <w:rsid w:val="00454AA5"/>
    <w:rsid w:val="004575AE"/>
    <w:rsid w:val="00457CEE"/>
    <w:rsid w:val="0046057C"/>
    <w:rsid w:val="0046236B"/>
    <w:rsid w:val="004625EA"/>
    <w:rsid w:val="004636D4"/>
    <w:rsid w:val="00471022"/>
    <w:rsid w:val="00471955"/>
    <w:rsid w:val="00471F30"/>
    <w:rsid w:val="00472B23"/>
    <w:rsid w:val="0047539E"/>
    <w:rsid w:val="00475E5F"/>
    <w:rsid w:val="00475FCD"/>
    <w:rsid w:val="004806B1"/>
    <w:rsid w:val="00480A8E"/>
    <w:rsid w:val="00482020"/>
    <w:rsid w:val="00482CD7"/>
    <w:rsid w:val="00482DA8"/>
    <w:rsid w:val="004835E6"/>
    <w:rsid w:val="00484782"/>
    <w:rsid w:val="004874E8"/>
    <w:rsid w:val="004916C1"/>
    <w:rsid w:val="00492A48"/>
    <w:rsid w:val="0049336B"/>
    <w:rsid w:val="0049357C"/>
    <w:rsid w:val="00494464"/>
    <w:rsid w:val="00494856"/>
    <w:rsid w:val="00494BE0"/>
    <w:rsid w:val="00495BFA"/>
    <w:rsid w:val="0049791A"/>
    <w:rsid w:val="004A0F11"/>
    <w:rsid w:val="004A28A5"/>
    <w:rsid w:val="004A3391"/>
    <w:rsid w:val="004A498C"/>
    <w:rsid w:val="004A5BD5"/>
    <w:rsid w:val="004A61C3"/>
    <w:rsid w:val="004A7185"/>
    <w:rsid w:val="004B0EA5"/>
    <w:rsid w:val="004B15D9"/>
    <w:rsid w:val="004B38DF"/>
    <w:rsid w:val="004B6D32"/>
    <w:rsid w:val="004C0788"/>
    <w:rsid w:val="004C14C5"/>
    <w:rsid w:val="004C57EB"/>
    <w:rsid w:val="004C5B4B"/>
    <w:rsid w:val="004C60A6"/>
    <w:rsid w:val="004C6CC9"/>
    <w:rsid w:val="004D1BD2"/>
    <w:rsid w:val="004D2585"/>
    <w:rsid w:val="004D3902"/>
    <w:rsid w:val="004D3B14"/>
    <w:rsid w:val="004D4160"/>
    <w:rsid w:val="004D42D3"/>
    <w:rsid w:val="004D55A9"/>
    <w:rsid w:val="004D5777"/>
    <w:rsid w:val="004D7EF8"/>
    <w:rsid w:val="004E07E5"/>
    <w:rsid w:val="004E1AB5"/>
    <w:rsid w:val="004E2010"/>
    <w:rsid w:val="004E222A"/>
    <w:rsid w:val="004E480C"/>
    <w:rsid w:val="004E5D74"/>
    <w:rsid w:val="004E6011"/>
    <w:rsid w:val="004E687D"/>
    <w:rsid w:val="004F13EC"/>
    <w:rsid w:val="004F3087"/>
    <w:rsid w:val="004F50D0"/>
    <w:rsid w:val="004F59AC"/>
    <w:rsid w:val="004F6546"/>
    <w:rsid w:val="00505786"/>
    <w:rsid w:val="005107B8"/>
    <w:rsid w:val="00511971"/>
    <w:rsid w:val="00512A23"/>
    <w:rsid w:val="00514030"/>
    <w:rsid w:val="00514BC6"/>
    <w:rsid w:val="00514CE9"/>
    <w:rsid w:val="00515785"/>
    <w:rsid w:val="005168BA"/>
    <w:rsid w:val="005175CE"/>
    <w:rsid w:val="00517E89"/>
    <w:rsid w:val="00520808"/>
    <w:rsid w:val="00523BE1"/>
    <w:rsid w:val="0052442B"/>
    <w:rsid w:val="005245B1"/>
    <w:rsid w:val="005329EA"/>
    <w:rsid w:val="005369B8"/>
    <w:rsid w:val="00536B26"/>
    <w:rsid w:val="005370C3"/>
    <w:rsid w:val="0053716B"/>
    <w:rsid w:val="00537806"/>
    <w:rsid w:val="00537A2E"/>
    <w:rsid w:val="005407CA"/>
    <w:rsid w:val="00541AA6"/>
    <w:rsid w:val="00541B49"/>
    <w:rsid w:val="00542152"/>
    <w:rsid w:val="005508F8"/>
    <w:rsid w:val="005512E8"/>
    <w:rsid w:val="00552CA2"/>
    <w:rsid w:val="00553B34"/>
    <w:rsid w:val="005541AF"/>
    <w:rsid w:val="00555812"/>
    <w:rsid w:val="00556134"/>
    <w:rsid w:val="00556FC0"/>
    <w:rsid w:val="0055706D"/>
    <w:rsid w:val="005574D4"/>
    <w:rsid w:val="00561812"/>
    <w:rsid w:val="00561CF8"/>
    <w:rsid w:val="00564CA1"/>
    <w:rsid w:val="0056591A"/>
    <w:rsid w:val="00566D69"/>
    <w:rsid w:val="00567BA9"/>
    <w:rsid w:val="00570A33"/>
    <w:rsid w:val="00570C4E"/>
    <w:rsid w:val="00571A93"/>
    <w:rsid w:val="005725F0"/>
    <w:rsid w:val="00575FB1"/>
    <w:rsid w:val="005766F7"/>
    <w:rsid w:val="00576B69"/>
    <w:rsid w:val="00580EEF"/>
    <w:rsid w:val="00581D19"/>
    <w:rsid w:val="00586CCE"/>
    <w:rsid w:val="00587205"/>
    <w:rsid w:val="0058739D"/>
    <w:rsid w:val="00587AB6"/>
    <w:rsid w:val="00587EE6"/>
    <w:rsid w:val="0059071D"/>
    <w:rsid w:val="00591245"/>
    <w:rsid w:val="005930F6"/>
    <w:rsid w:val="00593E34"/>
    <w:rsid w:val="00597207"/>
    <w:rsid w:val="0059764A"/>
    <w:rsid w:val="0059782E"/>
    <w:rsid w:val="005A095C"/>
    <w:rsid w:val="005A2623"/>
    <w:rsid w:val="005A28E7"/>
    <w:rsid w:val="005A2D49"/>
    <w:rsid w:val="005A2D70"/>
    <w:rsid w:val="005A3F9E"/>
    <w:rsid w:val="005A4A00"/>
    <w:rsid w:val="005A4E1B"/>
    <w:rsid w:val="005A5696"/>
    <w:rsid w:val="005A586D"/>
    <w:rsid w:val="005B0A8B"/>
    <w:rsid w:val="005B1B22"/>
    <w:rsid w:val="005B2195"/>
    <w:rsid w:val="005B3230"/>
    <w:rsid w:val="005B40D3"/>
    <w:rsid w:val="005B4706"/>
    <w:rsid w:val="005B4A60"/>
    <w:rsid w:val="005B4B9F"/>
    <w:rsid w:val="005B65A4"/>
    <w:rsid w:val="005B66B1"/>
    <w:rsid w:val="005B6A1D"/>
    <w:rsid w:val="005C06AD"/>
    <w:rsid w:val="005C2DF5"/>
    <w:rsid w:val="005C3B75"/>
    <w:rsid w:val="005C3DBE"/>
    <w:rsid w:val="005C464E"/>
    <w:rsid w:val="005C5495"/>
    <w:rsid w:val="005C5FAA"/>
    <w:rsid w:val="005C6775"/>
    <w:rsid w:val="005D1E2C"/>
    <w:rsid w:val="005D2D68"/>
    <w:rsid w:val="005D36FE"/>
    <w:rsid w:val="005D3F01"/>
    <w:rsid w:val="005D7284"/>
    <w:rsid w:val="005D73AA"/>
    <w:rsid w:val="005E01DF"/>
    <w:rsid w:val="005E2C0D"/>
    <w:rsid w:val="005E4D7C"/>
    <w:rsid w:val="005E62E5"/>
    <w:rsid w:val="005E670C"/>
    <w:rsid w:val="005E7798"/>
    <w:rsid w:val="005F27D1"/>
    <w:rsid w:val="005F3329"/>
    <w:rsid w:val="005F3663"/>
    <w:rsid w:val="005F40CB"/>
    <w:rsid w:val="005F52CD"/>
    <w:rsid w:val="005F70A4"/>
    <w:rsid w:val="0060080B"/>
    <w:rsid w:val="00601366"/>
    <w:rsid w:val="0060263D"/>
    <w:rsid w:val="0060431E"/>
    <w:rsid w:val="0060470F"/>
    <w:rsid w:val="00606808"/>
    <w:rsid w:val="00610DCC"/>
    <w:rsid w:val="00610FB9"/>
    <w:rsid w:val="00610FFE"/>
    <w:rsid w:val="00612E52"/>
    <w:rsid w:val="00613676"/>
    <w:rsid w:val="006139E3"/>
    <w:rsid w:val="00614334"/>
    <w:rsid w:val="00614B92"/>
    <w:rsid w:val="0061602A"/>
    <w:rsid w:val="0061743C"/>
    <w:rsid w:val="00620B04"/>
    <w:rsid w:val="00621CD5"/>
    <w:rsid w:val="00622E43"/>
    <w:rsid w:val="00623CC5"/>
    <w:rsid w:val="006241BC"/>
    <w:rsid w:val="00625293"/>
    <w:rsid w:val="006252C0"/>
    <w:rsid w:val="006347FB"/>
    <w:rsid w:val="00634F1E"/>
    <w:rsid w:val="0064045E"/>
    <w:rsid w:val="00641804"/>
    <w:rsid w:val="006431D1"/>
    <w:rsid w:val="00643687"/>
    <w:rsid w:val="006438BC"/>
    <w:rsid w:val="00644B8D"/>
    <w:rsid w:val="00645221"/>
    <w:rsid w:val="00646FA1"/>
    <w:rsid w:val="00650ADF"/>
    <w:rsid w:val="0065147D"/>
    <w:rsid w:val="00652339"/>
    <w:rsid w:val="00652ECC"/>
    <w:rsid w:val="00653D72"/>
    <w:rsid w:val="00654A18"/>
    <w:rsid w:val="00654AAD"/>
    <w:rsid w:val="00654B2F"/>
    <w:rsid w:val="0065521A"/>
    <w:rsid w:val="00655321"/>
    <w:rsid w:val="00655C32"/>
    <w:rsid w:val="00656A3F"/>
    <w:rsid w:val="00657429"/>
    <w:rsid w:val="00667003"/>
    <w:rsid w:val="00667FD7"/>
    <w:rsid w:val="00670446"/>
    <w:rsid w:val="00670576"/>
    <w:rsid w:val="00670DBB"/>
    <w:rsid w:val="0067381B"/>
    <w:rsid w:val="00674488"/>
    <w:rsid w:val="0067775B"/>
    <w:rsid w:val="00677847"/>
    <w:rsid w:val="00677C5F"/>
    <w:rsid w:val="0068051D"/>
    <w:rsid w:val="00681356"/>
    <w:rsid w:val="00681630"/>
    <w:rsid w:val="006818D9"/>
    <w:rsid w:val="00681B33"/>
    <w:rsid w:val="0068365D"/>
    <w:rsid w:val="00683776"/>
    <w:rsid w:val="00686EB7"/>
    <w:rsid w:val="0069002A"/>
    <w:rsid w:val="00690150"/>
    <w:rsid w:val="0069224F"/>
    <w:rsid w:val="00692472"/>
    <w:rsid w:val="00694657"/>
    <w:rsid w:val="00694784"/>
    <w:rsid w:val="00694C73"/>
    <w:rsid w:val="006A0111"/>
    <w:rsid w:val="006A05CD"/>
    <w:rsid w:val="006A0E30"/>
    <w:rsid w:val="006A35EE"/>
    <w:rsid w:val="006A5395"/>
    <w:rsid w:val="006B03F5"/>
    <w:rsid w:val="006B24B3"/>
    <w:rsid w:val="006B2951"/>
    <w:rsid w:val="006B3AD5"/>
    <w:rsid w:val="006B41A6"/>
    <w:rsid w:val="006B5549"/>
    <w:rsid w:val="006B5F72"/>
    <w:rsid w:val="006B6576"/>
    <w:rsid w:val="006B6AFC"/>
    <w:rsid w:val="006B6F54"/>
    <w:rsid w:val="006B72A7"/>
    <w:rsid w:val="006C3B5F"/>
    <w:rsid w:val="006C3D02"/>
    <w:rsid w:val="006C3EBB"/>
    <w:rsid w:val="006C5394"/>
    <w:rsid w:val="006C5B1E"/>
    <w:rsid w:val="006C5CE5"/>
    <w:rsid w:val="006C64AC"/>
    <w:rsid w:val="006D0C37"/>
    <w:rsid w:val="006D131F"/>
    <w:rsid w:val="006D1902"/>
    <w:rsid w:val="006D1B1E"/>
    <w:rsid w:val="006D3DB0"/>
    <w:rsid w:val="006D452C"/>
    <w:rsid w:val="006D6107"/>
    <w:rsid w:val="006D75F3"/>
    <w:rsid w:val="006E08AB"/>
    <w:rsid w:val="006E313C"/>
    <w:rsid w:val="006E3788"/>
    <w:rsid w:val="006E5D06"/>
    <w:rsid w:val="006E6390"/>
    <w:rsid w:val="006E6D2C"/>
    <w:rsid w:val="006E73DA"/>
    <w:rsid w:val="006F0624"/>
    <w:rsid w:val="006F1374"/>
    <w:rsid w:val="006F2D70"/>
    <w:rsid w:val="006F4379"/>
    <w:rsid w:val="006F43C8"/>
    <w:rsid w:val="007004F0"/>
    <w:rsid w:val="00700D81"/>
    <w:rsid w:val="0070368C"/>
    <w:rsid w:val="0070462A"/>
    <w:rsid w:val="00704E09"/>
    <w:rsid w:val="00704F1B"/>
    <w:rsid w:val="00706508"/>
    <w:rsid w:val="00706A3C"/>
    <w:rsid w:val="00707534"/>
    <w:rsid w:val="00711226"/>
    <w:rsid w:val="00712588"/>
    <w:rsid w:val="0071352A"/>
    <w:rsid w:val="00713F5D"/>
    <w:rsid w:val="007140F3"/>
    <w:rsid w:val="00714218"/>
    <w:rsid w:val="00716D09"/>
    <w:rsid w:val="0071705A"/>
    <w:rsid w:val="00721F76"/>
    <w:rsid w:val="00721FFD"/>
    <w:rsid w:val="0072288A"/>
    <w:rsid w:val="0072366B"/>
    <w:rsid w:val="007237A3"/>
    <w:rsid w:val="00724549"/>
    <w:rsid w:val="0072505A"/>
    <w:rsid w:val="00726804"/>
    <w:rsid w:val="00727357"/>
    <w:rsid w:val="0072796B"/>
    <w:rsid w:val="007313C8"/>
    <w:rsid w:val="007322B8"/>
    <w:rsid w:val="007326B1"/>
    <w:rsid w:val="00735386"/>
    <w:rsid w:val="00736979"/>
    <w:rsid w:val="0073739E"/>
    <w:rsid w:val="00740BEA"/>
    <w:rsid w:val="0074289C"/>
    <w:rsid w:val="00743AA7"/>
    <w:rsid w:val="007452E4"/>
    <w:rsid w:val="007458A6"/>
    <w:rsid w:val="00746E2E"/>
    <w:rsid w:val="00747C31"/>
    <w:rsid w:val="007517CB"/>
    <w:rsid w:val="00752368"/>
    <w:rsid w:val="00752C6A"/>
    <w:rsid w:val="00752DB7"/>
    <w:rsid w:val="00752EF2"/>
    <w:rsid w:val="007532C8"/>
    <w:rsid w:val="00754811"/>
    <w:rsid w:val="0075607B"/>
    <w:rsid w:val="00760E82"/>
    <w:rsid w:val="007618D0"/>
    <w:rsid w:val="00762E7E"/>
    <w:rsid w:val="0076403A"/>
    <w:rsid w:val="007646E5"/>
    <w:rsid w:val="007653F3"/>
    <w:rsid w:val="00770BB9"/>
    <w:rsid w:val="007721CE"/>
    <w:rsid w:val="00773213"/>
    <w:rsid w:val="00773E8B"/>
    <w:rsid w:val="0077488C"/>
    <w:rsid w:val="007772C3"/>
    <w:rsid w:val="00780409"/>
    <w:rsid w:val="00780F5F"/>
    <w:rsid w:val="00785080"/>
    <w:rsid w:val="00786594"/>
    <w:rsid w:val="00791E08"/>
    <w:rsid w:val="00795662"/>
    <w:rsid w:val="007967DD"/>
    <w:rsid w:val="00797D61"/>
    <w:rsid w:val="00797DA4"/>
    <w:rsid w:val="007A177E"/>
    <w:rsid w:val="007A19E2"/>
    <w:rsid w:val="007A3190"/>
    <w:rsid w:val="007A3C94"/>
    <w:rsid w:val="007A5349"/>
    <w:rsid w:val="007A6641"/>
    <w:rsid w:val="007A6C37"/>
    <w:rsid w:val="007B00DE"/>
    <w:rsid w:val="007B0E61"/>
    <w:rsid w:val="007B1F28"/>
    <w:rsid w:val="007B24F6"/>
    <w:rsid w:val="007B3793"/>
    <w:rsid w:val="007B5194"/>
    <w:rsid w:val="007B5B2D"/>
    <w:rsid w:val="007B5BA0"/>
    <w:rsid w:val="007C0CD2"/>
    <w:rsid w:val="007C0D3E"/>
    <w:rsid w:val="007C10BF"/>
    <w:rsid w:val="007C156E"/>
    <w:rsid w:val="007C1A46"/>
    <w:rsid w:val="007C21D6"/>
    <w:rsid w:val="007C2A66"/>
    <w:rsid w:val="007C2B71"/>
    <w:rsid w:val="007C2F59"/>
    <w:rsid w:val="007C3756"/>
    <w:rsid w:val="007C3ECD"/>
    <w:rsid w:val="007C414C"/>
    <w:rsid w:val="007C49F2"/>
    <w:rsid w:val="007C6B01"/>
    <w:rsid w:val="007C703B"/>
    <w:rsid w:val="007C7ED3"/>
    <w:rsid w:val="007D1FAC"/>
    <w:rsid w:val="007D51BD"/>
    <w:rsid w:val="007D5772"/>
    <w:rsid w:val="007D5814"/>
    <w:rsid w:val="007D5EA9"/>
    <w:rsid w:val="007D5FB3"/>
    <w:rsid w:val="007D7E2B"/>
    <w:rsid w:val="007E0377"/>
    <w:rsid w:val="007E1A6D"/>
    <w:rsid w:val="007E1B12"/>
    <w:rsid w:val="007E2466"/>
    <w:rsid w:val="007E4266"/>
    <w:rsid w:val="007E4A37"/>
    <w:rsid w:val="007E59B7"/>
    <w:rsid w:val="007E6BB3"/>
    <w:rsid w:val="007F00C4"/>
    <w:rsid w:val="007F06E7"/>
    <w:rsid w:val="007F0860"/>
    <w:rsid w:val="007F1613"/>
    <w:rsid w:val="007F340B"/>
    <w:rsid w:val="007F36A6"/>
    <w:rsid w:val="007F3984"/>
    <w:rsid w:val="007F3C12"/>
    <w:rsid w:val="007F4097"/>
    <w:rsid w:val="007F6292"/>
    <w:rsid w:val="007F6448"/>
    <w:rsid w:val="007F64BA"/>
    <w:rsid w:val="0080111F"/>
    <w:rsid w:val="00802697"/>
    <w:rsid w:val="00802BDD"/>
    <w:rsid w:val="00802DD4"/>
    <w:rsid w:val="00803900"/>
    <w:rsid w:val="00805CDB"/>
    <w:rsid w:val="00811558"/>
    <w:rsid w:val="00813932"/>
    <w:rsid w:val="00813A19"/>
    <w:rsid w:val="00813CA6"/>
    <w:rsid w:val="0081468E"/>
    <w:rsid w:val="00814743"/>
    <w:rsid w:val="008153D7"/>
    <w:rsid w:val="00815544"/>
    <w:rsid w:val="008158DA"/>
    <w:rsid w:val="008176B4"/>
    <w:rsid w:val="00817ECB"/>
    <w:rsid w:val="008216C4"/>
    <w:rsid w:val="00824CB1"/>
    <w:rsid w:val="00826D3C"/>
    <w:rsid w:val="008275F9"/>
    <w:rsid w:val="00830514"/>
    <w:rsid w:val="0083062B"/>
    <w:rsid w:val="00830FD1"/>
    <w:rsid w:val="008315BB"/>
    <w:rsid w:val="00831654"/>
    <w:rsid w:val="00832F3F"/>
    <w:rsid w:val="00833979"/>
    <w:rsid w:val="00833F05"/>
    <w:rsid w:val="008371AF"/>
    <w:rsid w:val="00837278"/>
    <w:rsid w:val="00837985"/>
    <w:rsid w:val="00840EAC"/>
    <w:rsid w:val="008436BF"/>
    <w:rsid w:val="0084390A"/>
    <w:rsid w:val="00843BE5"/>
    <w:rsid w:val="0084679A"/>
    <w:rsid w:val="00850163"/>
    <w:rsid w:val="008513A1"/>
    <w:rsid w:val="00852EAB"/>
    <w:rsid w:val="00852EF2"/>
    <w:rsid w:val="008537D8"/>
    <w:rsid w:val="00853BB7"/>
    <w:rsid w:val="008565EA"/>
    <w:rsid w:val="00860A18"/>
    <w:rsid w:val="008642F2"/>
    <w:rsid w:val="0086529C"/>
    <w:rsid w:val="008657CA"/>
    <w:rsid w:val="00865A44"/>
    <w:rsid w:val="00866E24"/>
    <w:rsid w:val="00870A15"/>
    <w:rsid w:val="00871AAC"/>
    <w:rsid w:val="00872FDB"/>
    <w:rsid w:val="0087350C"/>
    <w:rsid w:val="0087444D"/>
    <w:rsid w:val="00874965"/>
    <w:rsid w:val="008765DF"/>
    <w:rsid w:val="00876954"/>
    <w:rsid w:val="0088049A"/>
    <w:rsid w:val="00881265"/>
    <w:rsid w:val="00881444"/>
    <w:rsid w:val="008817BA"/>
    <w:rsid w:val="0088368B"/>
    <w:rsid w:val="00885274"/>
    <w:rsid w:val="00885362"/>
    <w:rsid w:val="008860E0"/>
    <w:rsid w:val="008868D0"/>
    <w:rsid w:val="00886946"/>
    <w:rsid w:val="00890010"/>
    <w:rsid w:val="00890C41"/>
    <w:rsid w:val="00890FDF"/>
    <w:rsid w:val="008910E3"/>
    <w:rsid w:val="008919E3"/>
    <w:rsid w:val="00892C84"/>
    <w:rsid w:val="00892DEA"/>
    <w:rsid w:val="00893805"/>
    <w:rsid w:val="00897A3E"/>
    <w:rsid w:val="008A1200"/>
    <w:rsid w:val="008A1299"/>
    <w:rsid w:val="008A14F9"/>
    <w:rsid w:val="008A20BB"/>
    <w:rsid w:val="008A2FF7"/>
    <w:rsid w:val="008A3E1B"/>
    <w:rsid w:val="008A5AC6"/>
    <w:rsid w:val="008A61F5"/>
    <w:rsid w:val="008A6BF8"/>
    <w:rsid w:val="008A796E"/>
    <w:rsid w:val="008B2AB9"/>
    <w:rsid w:val="008B30EC"/>
    <w:rsid w:val="008B732C"/>
    <w:rsid w:val="008B737F"/>
    <w:rsid w:val="008B74DE"/>
    <w:rsid w:val="008C022C"/>
    <w:rsid w:val="008C14D0"/>
    <w:rsid w:val="008C1A74"/>
    <w:rsid w:val="008C20A6"/>
    <w:rsid w:val="008C2CF4"/>
    <w:rsid w:val="008C32E4"/>
    <w:rsid w:val="008C3B74"/>
    <w:rsid w:val="008D2CBA"/>
    <w:rsid w:val="008D2FEC"/>
    <w:rsid w:val="008D3C10"/>
    <w:rsid w:val="008D423F"/>
    <w:rsid w:val="008E24D1"/>
    <w:rsid w:val="008E452E"/>
    <w:rsid w:val="008E4637"/>
    <w:rsid w:val="008E567E"/>
    <w:rsid w:val="008E69F6"/>
    <w:rsid w:val="008F0109"/>
    <w:rsid w:val="008F0949"/>
    <w:rsid w:val="008F1328"/>
    <w:rsid w:val="008F2F83"/>
    <w:rsid w:val="008F457B"/>
    <w:rsid w:val="008F47E2"/>
    <w:rsid w:val="008F7498"/>
    <w:rsid w:val="00900370"/>
    <w:rsid w:val="00900448"/>
    <w:rsid w:val="0090144A"/>
    <w:rsid w:val="009032D9"/>
    <w:rsid w:val="00910CCF"/>
    <w:rsid w:val="00911033"/>
    <w:rsid w:val="00911195"/>
    <w:rsid w:val="0091370F"/>
    <w:rsid w:val="00914AFE"/>
    <w:rsid w:val="00915AE2"/>
    <w:rsid w:val="00915D5D"/>
    <w:rsid w:val="00915DCD"/>
    <w:rsid w:val="00915F44"/>
    <w:rsid w:val="00915FD3"/>
    <w:rsid w:val="0091666A"/>
    <w:rsid w:val="009176A1"/>
    <w:rsid w:val="0092060F"/>
    <w:rsid w:val="0092241D"/>
    <w:rsid w:val="00923C04"/>
    <w:rsid w:val="009241E0"/>
    <w:rsid w:val="00925DE0"/>
    <w:rsid w:val="009261FD"/>
    <w:rsid w:val="00926E46"/>
    <w:rsid w:val="00926F7B"/>
    <w:rsid w:val="00927A60"/>
    <w:rsid w:val="0093016B"/>
    <w:rsid w:val="00930E52"/>
    <w:rsid w:val="00931A5B"/>
    <w:rsid w:val="009320A3"/>
    <w:rsid w:val="0093368C"/>
    <w:rsid w:val="009343F3"/>
    <w:rsid w:val="00934B34"/>
    <w:rsid w:val="00935740"/>
    <w:rsid w:val="00935B38"/>
    <w:rsid w:val="009360EF"/>
    <w:rsid w:val="0093651E"/>
    <w:rsid w:val="00936F4B"/>
    <w:rsid w:val="00937167"/>
    <w:rsid w:val="009379CC"/>
    <w:rsid w:val="00937D1C"/>
    <w:rsid w:val="0094156E"/>
    <w:rsid w:val="009422E8"/>
    <w:rsid w:val="00943C47"/>
    <w:rsid w:val="00944BC5"/>
    <w:rsid w:val="009456F7"/>
    <w:rsid w:val="00945846"/>
    <w:rsid w:val="00945978"/>
    <w:rsid w:val="009461F0"/>
    <w:rsid w:val="0094704C"/>
    <w:rsid w:val="009474E5"/>
    <w:rsid w:val="00947531"/>
    <w:rsid w:val="009475CE"/>
    <w:rsid w:val="00950AD2"/>
    <w:rsid w:val="009516D4"/>
    <w:rsid w:val="0095170A"/>
    <w:rsid w:val="009528B7"/>
    <w:rsid w:val="00953DC5"/>
    <w:rsid w:val="00953EA6"/>
    <w:rsid w:val="00954FBA"/>
    <w:rsid w:val="00955B12"/>
    <w:rsid w:val="00956CA9"/>
    <w:rsid w:val="009571E2"/>
    <w:rsid w:val="009611F8"/>
    <w:rsid w:val="00961772"/>
    <w:rsid w:val="00963D37"/>
    <w:rsid w:val="009644E7"/>
    <w:rsid w:val="009654B1"/>
    <w:rsid w:val="00965897"/>
    <w:rsid w:val="00966696"/>
    <w:rsid w:val="0096790D"/>
    <w:rsid w:val="0097044C"/>
    <w:rsid w:val="00970E44"/>
    <w:rsid w:val="00972E53"/>
    <w:rsid w:val="00973840"/>
    <w:rsid w:val="00973FCF"/>
    <w:rsid w:val="0097455B"/>
    <w:rsid w:val="00974D50"/>
    <w:rsid w:val="009758C6"/>
    <w:rsid w:val="00976814"/>
    <w:rsid w:val="00976A71"/>
    <w:rsid w:val="00980159"/>
    <w:rsid w:val="0098180D"/>
    <w:rsid w:val="0098452C"/>
    <w:rsid w:val="00984B77"/>
    <w:rsid w:val="00985098"/>
    <w:rsid w:val="009866CC"/>
    <w:rsid w:val="0098706E"/>
    <w:rsid w:val="00987A86"/>
    <w:rsid w:val="0099043B"/>
    <w:rsid w:val="00991452"/>
    <w:rsid w:val="00991A1B"/>
    <w:rsid w:val="00993012"/>
    <w:rsid w:val="009943C8"/>
    <w:rsid w:val="00994C46"/>
    <w:rsid w:val="009A07F7"/>
    <w:rsid w:val="009A187C"/>
    <w:rsid w:val="009A1921"/>
    <w:rsid w:val="009A26BC"/>
    <w:rsid w:val="009A312C"/>
    <w:rsid w:val="009A3B13"/>
    <w:rsid w:val="009A42FB"/>
    <w:rsid w:val="009A6045"/>
    <w:rsid w:val="009A64FD"/>
    <w:rsid w:val="009A6B0A"/>
    <w:rsid w:val="009A6E27"/>
    <w:rsid w:val="009A73C8"/>
    <w:rsid w:val="009B0208"/>
    <w:rsid w:val="009B1678"/>
    <w:rsid w:val="009B1B30"/>
    <w:rsid w:val="009B2047"/>
    <w:rsid w:val="009B40C3"/>
    <w:rsid w:val="009B4808"/>
    <w:rsid w:val="009B5975"/>
    <w:rsid w:val="009B7286"/>
    <w:rsid w:val="009C0447"/>
    <w:rsid w:val="009C509F"/>
    <w:rsid w:val="009D13B7"/>
    <w:rsid w:val="009D145D"/>
    <w:rsid w:val="009D17AA"/>
    <w:rsid w:val="009D199E"/>
    <w:rsid w:val="009D1A4E"/>
    <w:rsid w:val="009D36CD"/>
    <w:rsid w:val="009D3933"/>
    <w:rsid w:val="009D3BF7"/>
    <w:rsid w:val="009D6727"/>
    <w:rsid w:val="009D6E8E"/>
    <w:rsid w:val="009D76CF"/>
    <w:rsid w:val="009E1783"/>
    <w:rsid w:val="009E2B07"/>
    <w:rsid w:val="009E2EEE"/>
    <w:rsid w:val="009E3FB4"/>
    <w:rsid w:val="009F09CC"/>
    <w:rsid w:val="009F14D2"/>
    <w:rsid w:val="009F21B9"/>
    <w:rsid w:val="009F4B40"/>
    <w:rsid w:val="009F514D"/>
    <w:rsid w:val="009F5EC3"/>
    <w:rsid w:val="009F649A"/>
    <w:rsid w:val="009F6B28"/>
    <w:rsid w:val="009F6CE8"/>
    <w:rsid w:val="009F7FD9"/>
    <w:rsid w:val="00A00396"/>
    <w:rsid w:val="00A01337"/>
    <w:rsid w:val="00A019E1"/>
    <w:rsid w:val="00A027E9"/>
    <w:rsid w:val="00A0449B"/>
    <w:rsid w:val="00A10237"/>
    <w:rsid w:val="00A11D0B"/>
    <w:rsid w:val="00A12891"/>
    <w:rsid w:val="00A14299"/>
    <w:rsid w:val="00A163F1"/>
    <w:rsid w:val="00A17321"/>
    <w:rsid w:val="00A17920"/>
    <w:rsid w:val="00A21F88"/>
    <w:rsid w:val="00A22F2C"/>
    <w:rsid w:val="00A23C39"/>
    <w:rsid w:val="00A245A3"/>
    <w:rsid w:val="00A24A47"/>
    <w:rsid w:val="00A24C74"/>
    <w:rsid w:val="00A24FE2"/>
    <w:rsid w:val="00A262D8"/>
    <w:rsid w:val="00A306E9"/>
    <w:rsid w:val="00A3117C"/>
    <w:rsid w:val="00A33057"/>
    <w:rsid w:val="00A34BE1"/>
    <w:rsid w:val="00A36009"/>
    <w:rsid w:val="00A36518"/>
    <w:rsid w:val="00A418AD"/>
    <w:rsid w:val="00A418E9"/>
    <w:rsid w:val="00A423A6"/>
    <w:rsid w:val="00A4272F"/>
    <w:rsid w:val="00A42E74"/>
    <w:rsid w:val="00A4320A"/>
    <w:rsid w:val="00A43972"/>
    <w:rsid w:val="00A4562D"/>
    <w:rsid w:val="00A457F3"/>
    <w:rsid w:val="00A46B83"/>
    <w:rsid w:val="00A47475"/>
    <w:rsid w:val="00A4759A"/>
    <w:rsid w:val="00A47C4B"/>
    <w:rsid w:val="00A501B2"/>
    <w:rsid w:val="00A5031B"/>
    <w:rsid w:val="00A5392C"/>
    <w:rsid w:val="00A54A4C"/>
    <w:rsid w:val="00A56A36"/>
    <w:rsid w:val="00A60FC5"/>
    <w:rsid w:val="00A619B3"/>
    <w:rsid w:val="00A64024"/>
    <w:rsid w:val="00A64281"/>
    <w:rsid w:val="00A6503A"/>
    <w:rsid w:val="00A658AE"/>
    <w:rsid w:val="00A7272F"/>
    <w:rsid w:val="00A72A41"/>
    <w:rsid w:val="00A72A4F"/>
    <w:rsid w:val="00A733C9"/>
    <w:rsid w:val="00A74619"/>
    <w:rsid w:val="00A7537A"/>
    <w:rsid w:val="00A75FB9"/>
    <w:rsid w:val="00A80713"/>
    <w:rsid w:val="00A809D0"/>
    <w:rsid w:val="00A80EDD"/>
    <w:rsid w:val="00A8105C"/>
    <w:rsid w:val="00A810B3"/>
    <w:rsid w:val="00A81918"/>
    <w:rsid w:val="00A81E8E"/>
    <w:rsid w:val="00A822FB"/>
    <w:rsid w:val="00A8247B"/>
    <w:rsid w:val="00A82808"/>
    <w:rsid w:val="00A82E17"/>
    <w:rsid w:val="00A83325"/>
    <w:rsid w:val="00A8608C"/>
    <w:rsid w:val="00A86A47"/>
    <w:rsid w:val="00A8704C"/>
    <w:rsid w:val="00A9102C"/>
    <w:rsid w:val="00A91EB9"/>
    <w:rsid w:val="00A93C33"/>
    <w:rsid w:val="00A93EEE"/>
    <w:rsid w:val="00A949FF"/>
    <w:rsid w:val="00A961DD"/>
    <w:rsid w:val="00A97190"/>
    <w:rsid w:val="00A9720E"/>
    <w:rsid w:val="00AA104D"/>
    <w:rsid w:val="00AA1E9B"/>
    <w:rsid w:val="00AA29C5"/>
    <w:rsid w:val="00AA389E"/>
    <w:rsid w:val="00AA38B4"/>
    <w:rsid w:val="00AA39A6"/>
    <w:rsid w:val="00AA3C7C"/>
    <w:rsid w:val="00AA7997"/>
    <w:rsid w:val="00AB1490"/>
    <w:rsid w:val="00AB3B13"/>
    <w:rsid w:val="00AB40EB"/>
    <w:rsid w:val="00AB454C"/>
    <w:rsid w:val="00AB5AEC"/>
    <w:rsid w:val="00AB5E44"/>
    <w:rsid w:val="00AB693E"/>
    <w:rsid w:val="00AC1071"/>
    <w:rsid w:val="00AC3AAC"/>
    <w:rsid w:val="00AC4A3A"/>
    <w:rsid w:val="00AC4E77"/>
    <w:rsid w:val="00AC5BB1"/>
    <w:rsid w:val="00AC6F50"/>
    <w:rsid w:val="00AC711A"/>
    <w:rsid w:val="00AC7BF1"/>
    <w:rsid w:val="00AD197C"/>
    <w:rsid w:val="00AD2436"/>
    <w:rsid w:val="00AD281D"/>
    <w:rsid w:val="00AD2EBC"/>
    <w:rsid w:val="00AD33CF"/>
    <w:rsid w:val="00AD4444"/>
    <w:rsid w:val="00AD459D"/>
    <w:rsid w:val="00AD6782"/>
    <w:rsid w:val="00AE07E5"/>
    <w:rsid w:val="00AE1A59"/>
    <w:rsid w:val="00AE2104"/>
    <w:rsid w:val="00AE246F"/>
    <w:rsid w:val="00AE24DE"/>
    <w:rsid w:val="00AE37A9"/>
    <w:rsid w:val="00AE4045"/>
    <w:rsid w:val="00AE40B4"/>
    <w:rsid w:val="00AE48D7"/>
    <w:rsid w:val="00AE565E"/>
    <w:rsid w:val="00AE5C0F"/>
    <w:rsid w:val="00AE5E44"/>
    <w:rsid w:val="00AF129B"/>
    <w:rsid w:val="00AF2D17"/>
    <w:rsid w:val="00AF3A25"/>
    <w:rsid w:val="00AF3EE4"/>
    <w:rsid w:val="00AF4612"/>
    <w:rsid w:val="00AF4A93"/>
    <w:rsid w:val="00AF5242"/>
    <w:rsid w:val="00AF56E1"/>
    <w:rsid w:val="00AF669A"/>
    <w:rsid w:val="00AF6FE7"/>
    <w:rsid w:val="00AF76FE"/>
    <w:rsid w:val="00B00133"/>
    <w:rsid w:val="00B023F9"/>
    <w:rsid w:val="00B024EE"/>
    <w:rsid w:val="00B052F0"/>
    <w:rsid w:val="00B065C9"/>
    <w:rsid w:val="00B06BAE"/>
    <w:rsid w:val="00B07199"/>
    <w:rsid w:val="00B10F16"/>
    <w:rsid w:val="00B11CDF"/>
    <w:rsid w:val="00B120AE"/>
    <w:rsid w:val="00B128B6"/>
    <w:rsid w:val="00B134C0"/>
    <w:rsid w:val="00B13C61"/>
    <w:rsid w:val="00B148B5"/>
    <w:rsid w:val="00B155C6"/>
    <w:rsid w:val="00B17665"/>
    <w:rsid w:val="00B20F5C"/>
    <w:rsid w:val="00B2357C"/>
    <w:rsid w:val="00B237C5"/>
    <w:rsid w:val="00B2649F"/>
    <w:rsid w:val="00B27FBA"/>
    <w:rsid w:val="00B3082C"/>
    <w:rsid w:val="00B32AAD"/>
    <w:rsid w:val="00B34704"/>
    <w:rsid w:val="00B34BCC"/>
    <w:rsid w:val="00B352B0"/>
    <w:rsid w:val="00B36096"/>
    <w:rsid w:val="00B36A03"/>
    <w:rsid w:val="00B37742"/>
    <w:rsid w:val="00B421DF"/>
    <w:rsid w:val="00B436CC"/>
    <w:rsid w:val="00B47CB9"/>
    <w:rsid w:val="00B50D70"/>
    <w:rsid w:val="00B52419"/>
    <w:rsid w:val="00B5292B"/>
    <w:rsid w:val="00B52F99"/>
    <w:rsid w:val="00B534B4"/>
    <w:rsid w:val="00B53607"/>
    <w:rsid w:val="00B53784"/>
    <w:rsid w:val="00B551C5"/>
    <w:rsid w:val="00B565A5"/>
    <w:rsid w:val="00B56AF6"/>
    <w:rsid w:val="00B57456"/>
    <w:rsid w:val="00B574CD"/>
    <w:rsid w:val="00B600D2"/>
    <w:rsid w:val="00B618BB"/>
    <w:rsid w:val="00B62150"/>
    <w:rsid w:val="00B62918"/>
    <w:rsid w:val="00B631D0"/>
    <w:rsid w:val="00B64D91"/>
    <w:rsid w:val="00B65E5D"/>
    <w:rsid w:val="00B66242"/>
    <w:rsid w:val="00B723F8"/>
    <w:rsid w:val="00B74591"/>
    <w:rsid w:val="00B77E6A"/>
    <w:rsid w:val="00B81CB3"/>
    <w:rsid w:val="00B81F05"/>
    <w:rsid w:val="00B82C8C"/>
    <w:rsid w:val="00B83E07"/>
    <w:rsid w:val="00B8481E"/>
    <w:rsid w:val="00B8552B"/>
    <w:rsid w:val="00B85A63"/>
    <w:rsid w:val="00B92270"/>
    <w:rsid w:val="00B932AD"/>
    <w:rsid w:val="00B94B42"/>
    <w:rsid w:val="00B960AF"/>
    <w:rsid w:val="00B96542"/>
    <w:rsid w:val="00B97245"/>
    <w:rsid w:val="00B9744E"/>
    <w:rsid w:val="00BA11A5"/>
    <w:rsid w:val="00BA1273"/>
    <w:rsid w:val="00BA3ADD"/>
    <w:rsid w:val="00BA651A"/>
    <w:rsid w:val="00BA7332"/>
    <w:rsid w:val="00BA7452"/>
    <w:rsid w:val="00BA7DE6"/>
    <w:rsid w:val="00BB07ED"/>
    <w:rsid w:val="00BB0F8C"/>
    <w:rsid w:val="00BB297A"/>
    <w:rsid w:val="00BB3A6E"/>
    <w:rsid w:val="00BB4823"/>
    <w:rsid w:val="00BB61C5"/>
    <w:rsid w:val="00BB667C"/>
    <w:rsid w:val="00BB79D5"/>
    <w:rsid w:val="00BC2385"/>
    <w:rsid w:val="00BC2E58"/>
    <w:rsid w:val="00BC2E62"/>
    <w:rsid w:val="00BC3273"/>
    <w:rsid w:val="00BC3427"/>
    <w:rsid w:val="00BC5EA9"/>
    <w:rsid w:val="00BC614F"/>
    <w:rsid w:val="00BC792D"/>
    <w:rsid w:val="00BD19A3"/>
    <w:rsid w:val="00BD3792"/>
    <w:rsid w:val="00BD41CF"/>
    <w:rsid w:val="00BD5809"/>
    <w:rsid w:val="00BD666D"/>
    <w:rsid w:val="00BD7C55"/>
    <w:rsid w:val="00BD7CD6"/>
    <w:rsid w:val="00BE07E6"/>
    <w:rsid w:val="00BE172A"/>
    <w:rsid w:val="00BE24FE"/>
    <w:rsid w:val="00BE2C54"/>
    <w:rsid w:val="00BE3D94"/>
    <w:rsid w:val="00BE47B8"/>
    <w:rsid w:val="00BE4C8E"/>
    <w:rsid w:val="00BE73EF"/>
    <w:rsid w:val="00BE7F54"/>
    <w:rsid w:val="00BF10B1"/>
    <w:rsid w:val="00BF1103"/>
    <w:rsid w:val="00BF1621"/>
    <w:rsid w:val="00BF40E9"/>
    <w:rsid w:val="00BF43B6"/>
    <w:rsid w:val="00BF4755"/>
    <w:rsid w:val="00BF53E4"/>
    <w:rsid w:val="00BF5FA6"/>
    <w:rsid w:val="00C00314"/>
    <w:rsid w:val="00C00BC4"/>
    <w:rsid w:val="00C00C25"/>
    <w:rsid w:val="00C00E6C"/>
    <w:rsid w:val="00C0260F"/>
    <w:rsid w:val="00C03A5E"/>
    <w:rsid w:val="00C03C57"/>
    <w:rsid w:val="00C05770"/>
    <w:rsid w:val="00C05CBD"/>
    <w:rsid w:val="00C06A1A"/>
    <w:rsid w:val="00C07229"/>
    <w:rsid w:val="00C078A3"/>
    <w:rsid w:val="00C117C9"/>
    <w:rsid w:val="00C1273A"/>
    <w:rsid w:val="00C12B09"/>
    <w:rsid w:val="00C12BF0"/>
    <w:rsid w:val="00C14D4D"/>
    <w:rsid w:val="00C151A3"/>
    <w:rsid w:val="00C16AB2"/>
    <w:rsid w:val="00C205B1"/>
    <w:rsid w:val="00C2078C"/>
    <w:rsid w:val="00C22732"/>
    <w:rsid w:val="00C22F66"/>
    <w:rsid w:val="00C23730"/>
    <w:rsid w:val="00C23785"/>
    <w:rsid w:val="00C27116"/>
    <w:rsid w:val="00C27A54"/>
    <w:rsid w:val="00C27B6B"/>
    <w:rsid w:val="00C3130B"/>
    <w:rsid w:val="00C32754"/>
    <w:rsid w:val="00C352A3"/>
    <w:rsid w:val="00C35708"/>
    <w:rsid w:val="00C36194"/>
    <w:rsid w:val="00C37BDA"/>
    <w:rsid w:val="00C37E07"/>
    <w:rsid w:val="00C404D4"/>
    <w:rsid w:val="00C41123"/>
    <w:rsid w:val="00C41EFE"/>
    <w:rsid w:val="00C423CF"/>
    <w:rsid w:val="00C43C4D"/>
    <w:rsid w:val="00C43CB7"/>
    <w:rsid w:val="00C45DA4"/>
    <w:rsid w:val="00C46AED"/>
    <w:rsid w:val="00C46B7A"/>
    <w:rsid w:val="00C50F0D"/>
    <w:rsid w:val="00C52938"/>
    <w:rsid w:val="00C52A47"/>
    <w:rsid w:val="00C52B03"/>
    <w:rsid w:val="00C537B3"/>
    <w:rsid w:val="00C54869"/>
    <w:rsid w:val="00C5608A"/>
    <w:rsid w:val="00C56CC0"/>
    <w:rsid w:val="00C57851"/>
    <w:rsid w:val="00C5799D"/>
    <w:rsid w:val="00C57D4E"/>
    <w:rsid w:val="00C57FDF"/>
    <w:rsid w:val="00C601A3"/>
    <w:rsid w:val="00C6433A"/>
    <w:rsid w:val="00C669C5"/>
    <w:rsid w:val="00C66E04"/>
    <w:rsid w:val="00C673CD"/>
    <w:rsid w:val="00C678C7"/>
    <w:rsid w:val="00C71719"/>
    <w:rsid w:val="00C71A44"/>
    <w:rsid w:val="00C7218A"/>
    <w:rsid w:val="00C7304B"/>
    <w:rsid w:val="00C739C7"/>
    <w:rsid w:val="00C74C8E"/>
    <w:rsid w:val="00C74D88"/>
    <w:rsid w:val="00C75FD2"/>
    <w:rsid w:val="00C76A46"/>
    <w:rsid w:val="00C80599"/>
    <w:rsid w:val="00C81ABF"/>
    <w:rsid w:val="00C825EC"/>
    <w:rsid w:val="00C83329"/>
    <w:rsid w:val="00C83C06"/>
    <w:rsid w:val="00C871B0"/>
    <w:rsid w:val="00C87975"/>
    <w:rsid w:val="00C9200A"/>
    <w:rsid w:val="00C95CC1"/>
    <w:rsid w:val="00C96B58"/>
    <w:rsid w:val="00C97262"/>
    <w:rsid w:val="00CA0405"/>
    <w:rsid w:val="00CA09ED"/>
    <w:rsid w:val="00CA4769"/>
    <w:rsid w:val="00CA577C"/>
    <w:rsid w:val="00CA5A56"/>
    <w:rsid w:val="00CA629F"/>
    <w:rsid w:val="00CA6826"/>
    <w:rsid w:val="00CA7CE1"/>
    <w:rsid w:val="00CB0B7A"/>
    <w:rsid w:val="00CB1C84"/>
    <w:rsid w:val="00CB23CA"/>
    <w:rsid w:val="00CB270D"/>
    <w:rsid w:val="00CB48D4"/>
    <w:rsid w:val="00CB619E"/>
    <w:rsid w:val="00CB64F3"/>
    <w:rsid w:val="00CB76D4"/>
    <w:rsid w:val="00CC01DA"/>
    <w:rsid w:val="00CC08CC"/>
    <w:rsid w:val="00CC0A27"/>
    <w:rsid w:val="00CC0CAD"/>
    <w:rsid w:val="00CC151A"/>
    <w:rsid w:val="00CC1CD1"/>
    <w:rsid w:val="00CC3044"/>
    <w:rsid w:val="00CC3C48"/>
    <w:rsid w:val="00CC41D1"/>
    <w:rsid w:val="00CC4BC3"/>
    <w:rsid w:val="00CC5395"/>
    <w:rsid w:val="00CC53A3"/>
    <w:rsid w:val="00CC5DFD"/>
    <w:rsid w:val="00CC695B"/>
    <w:rsid w:val="00CC6B87"/>
    <w:rsid w:val="00CC70D9"/>
    <w:rsid w:val="00CD0038"/>
    <w:rsid w:val="00CD1FAE"/>
    <w:rsid w:val="00CD2277"/>
    <w:rsid w:val="00CD237A"/>
    <w:rsid w:val="00CD3789"/>
    <w:rsid w:val="00CD4BD7"/>
    <w:rsid w:val="00CD56E8"/>
    <w:rsid w:val="00CD5E82"/>
    <w:rsid w:val="00CD5EA0"/>
    <w:rsid w:val="00CD65C2"/>
    <w:rsid w:val="00CD7A2F"/>
    <w:rsid w:val="00CE115D"/>
    <w:rsid w:val="00CE2407"/>
    <w:rsid w:val="00CE344D"/>
    <w:rsid w:val="00CE3EC9"/>
    <w:rsid w:val="00CE42B5"/>
    <w:rsid w:val="00CE612E"/>
    <w:rsid w:val="00CE73DD"/>
    <w:rsid w:val="00CE7FEB"/>
    <w:rsid w:val="00CF00A5"/>
    <w:rsid w:val="00CF290F"/>
    <w:rsid w:val="00CF4761"/>
    <w:rsid w:val="00CF536C"/>
    <w:rsid w:val="00CF7D95"/>
    <w:rsid w:val="00D00F30"/>
    <w:rsid w:val="00D01198"/>
    <w:rsid w:val="00D0295E"/>
    <w:rsid w:val="00D0296C"/>
    <w:rsid w:val="00D029B4"/>
    <w:rsid w:val="00D03EFF"/>
    <w:rsid w:val="00D05A75"/>
    <w:rsid w:val="00D05CA2"/>
    <w:rsid w:val="00D05DE8"/>
    <w:rsid w:val="00D071AA"/>
    <w:rsid w:val="00D14C8F"/>
    <w:rsid w:val="00D15522"/>
    <w:rsid w:val="00D15CA3"/>
    <w:rsid w:val="00D15EAD"/>
    <w:rsid w:val="00D1675F"/>
    <w:rsid w:val="00D20021"/>
    <w:rsid w:val="00D21826"/>
    <w:rsid w:val="00D24315"/>
    <w:rsid w:val="00D2525D"/>
    <w:rsid w:val="00D27291"/>
    <w:rsid w:val="00D27656"/>
    <w:rsid w:val="00D305C5"/>
    <w:rsid w:val="00D32BCD"/>
    <w:rsid w:val="00D32BF6"/>
    <w:rsid w:val="00D32DBB"/>
    <w:rsid w:val="00D33575"/>
    <w:rsid w:val="00D33A9C"/>
    <w:rsid w:val="00D345DF"/>
    <w:rsid w:val="00D34D3F"/>
    <w:rsid w:val="00D35A30"/>
    <w:rsid w:val="00D40274"/>
    <w:rsid w:val="00D4148A"/>
    <w:rsid w:val="00D42319"/>
    <w:rsid w:val="00D42DAA"/>
    <w:rsid w:val="00D45234"/>
    <w:rsid w:val="00D45A93"/>
    <w:rsid w:val="00D46A3D"/>
    <w:rsid w:val="00D475FF"/>
    <w:rsid w:val="00D47615"/>
    <w:rsid w:val="00D4776A"/>
    <w:rsid w:val="00D47881"/>
    <w:rsid w:val="00D47E93"/>
    <w:rsid w:val="00D50BC6"/>
    <w:rsid w:val="00D51A14"/>
    <w:rsid w:val="00D52329"/>
    <w:rsid w:val="00D52E65"/>
    <w:rsid w:val="00D5422D"/>
    <w:rsid w:val="00D5440C"/>
    <w:rsid w:val="00D5607D"/>
    <w:rsid w:val="00D565FF"/>
    <w:rsid w:val="00D60CCE"/>
    <w:rsid w:val="00D617BD"/>
    <w:rsid w:val="00D62439"/>
    <w:rsid w:val="00D6266B"/>
    <w:rsid w:val="00D62C45"/>
    <w:rsid w:val="00D66066"/>
    <w:rsid w:val="00D66136"/>
    <w:rsid w:val="00D67015"/>
    <w:rsid w:val="00D67A25"/>
    <w:rsid w:val="00D70923"/>
    <w:rsid w:val="00D7117E"/>
    <w:rsid w:val="00D71DBF"/>
    <w:rsid w:val="00D73523"/>
    <w:rsid w:val="00D73608"/>
    <w:rsid w:val="00D73795"/>
    <w:rsid w:val="00D73AA6"/>
    <w:rsid w:val="00D73F58"/>
    <w:rsid w:val="00D743D4"/>
    <w:rsid w:val="00D74842"/>
    <w:rsid w:val="00D74AAC"/>
    <w:rsid w:val="00D74D43"/>
    <w:rsid w:val="00D75035"/>
    <w:rsid w:val="00D771D2"/>
    <w:rsid w:val="00D77530"/>
    <w:rsid w:val="00D80D70"/>
    <w:rsid w:val="00D8107B"/>
    <w:rsid w:val="00D81D55"/>
    <w:rsid w:val="00D83496"/>
    <w:rsid w:val="00D84109"/>
    <w:rsid w:val="00D84CEF"/>
    <w:rsid w:val="00D86E4B"/>
    <w:rsid w:val="00D86FFC"/>
    <w:rsid w:val="00D910B7"/>
    <w:rsid w:val="00D919D5"/>
    <w:rsid w:val="00D922B1"/>
    <w:rsid w:val="00D9243A"/>
    <w:rsid w:val="00D93D9C"/>
    <w:rsid w:val="00D95D96"/>
    <w:rsid w:val="00D966AD"/>
    <w:rsid w:val="00DA5947"/>
    <w:rsid w:val="00DA5C2B"/>
    <w:rsid w:val="00DA5D48"/>
    <w:rsid w:val="00DA70D6"/>
    <w:rsid w:val="00DA745A"/>
    <w:rsid w:val="00DB15C4"/>
    <w:rsid w:val="00DB2986"/>
    <w:rsid w:val="00DB2994"/>
    <w:rsid w:val="00DB4CA5"/>
    <w:rsid w:val="00DB69A7"/>
    <w:rsid w:val="00DB78F7"/>
    <w:rsid w:val="00DB7E4F"/>
    <w:rsid w:val="00DC0301"/>
    <w:rsid w:val="00DC03F2"/>
    <w:rsid w:val="00DC1191"/>
    <w:rsid w:val="00DC1CBF"/>
    <w:rsid w:val="00DC2373"/>
    <w:rsid w:val="00DC2431"/>
    <w:rsid w:val="00DC656E"/>
    <w:rsid w:val="00DD2036"/>
    <w:rsid w:val="00DD328A"/>
    <w:rsid w:val="00DD55CA"/>
    <w:rsid w:val="00DD5927"/>
    <w:rsid w:val="00DD5A40"/>
    <w:rsid w:val="00DD5D37"/>
    <w:rsid w:val="00DD5E5F"/>
    <w:rsid w:val="00DD695F"/>
    <w:rsid w:val="00DE0162"/>
    <w:rsid w:val="00DE0537"/>
    <w:rsid w:val="00DE06A1"/>
    <w:rsid w:val="00DE260D"/>
    <w:rsid w:val="00DE2647"/>
    <w:rsid w:val="00DE37F2"/>
    <w:rsid w:val="00DE3979"/>
    <w:rsid w:val="00DE4A22"/>
    <w:rsid w:val="00DE592E"/>
    <w:rsid w:val="00DE66B0"/>
    <w:rsid w:val="00DE69AD"/>
    <w:rsid w:val="00DE6A5C"/>
    <w:rsid w:val="00DE6E88"/>
    <w:rsid w:val="00DF11BF"/>
    <w:rsid w:val="00DF1DA8"/>
    <w:rsid w:val="00DF4731"/>
    <w:rsid w:val="00DF4B45"/>
    <w:rsid w:val="00DF57D5"/>
    <w:rsid w:val="00DF63B1"/>
    <w:rsid w:val="00DF783A"/>
    <w:rsid w:val="00E01108"/>
    <w:rsid w:val="00E0322A"/>
    <w:rsid w:val="00E0407F"/>
    <w:rsid w:val="00E0503F"/>
    <w:rsid w:val="00E05BC1"/>
    <w:rsid w:val="00E07C2D"/>
    <w:rsid w:val="00E12EE3"/>
    <w:rsid w:val="00E14A83"/>
    <w:rsid w:val="00E155C5"/>
    <w:rsid w:val="00E1592A"/>
    <w:rsid w:val="00E1622B"/>
    <w:rsid w:val="00E17708"/>
    <w:rsid w:val="00E206DF"/>
    <w:rsid w:val="00E208B0"/>
    <w:rsid w:val="00E20C15"/>
    <w:rsid w:val="00E243C0"/>
    <w:rsid w:val="00E25535"/>
    <w:rsid w:val="00E25BEC"/>
    <w:rsid w:val="00E263D9"/>
    <w:rsid w:val="00E2683E"/>
    <w:rsid w:val="00E275B5"/>
    <w:rsid w:val="00E2791F"/>
    <w:rsid w:val="00E2795C"/>
    <w:rsid w:val="00E30236"/>
    <w:rsid w:val="00E30681"/>
    <w:rsid w:val="00E31839"/>
    <w:rsid w:val="00E32CC8"/>
    <w:rsid w:val="00E32E6F"/>
    <w:rsid w:val="00E331C7"/>
    <w:rsid w:val="00E3380C"/>
    <w:rsid w:val="00E342B0"/>
    <w:rsid w:val="00E35BBB"/>
    <w:rsid w:val="00E36C63"/>
    <w:rsid w:val="00E37DB0"/>
    <w:rsid w:val="00E37DC9"/>
    <w:rsid w:val="00E40545"/>
    <w:rsid w:val="00E41D9B"/>
    <w:rsid w:val="00E42546"/>
    <w:rsid w:val="00E43009"/>
    <w:rsid w:val="00E430D2"/>
    <w:rsid w:val="00E43E8D"/>
    <w:rsid w:val="00E44053"/>
    <w:rsid w:val="00E458E2"/>
    <w:rsid w:val="00E46ACA"/>
    <w:rsid w:val="00E476F5"/>
    <w:rsid w:val="00E4788E"/>
    <w:rsid w:val="00E47C3C"/>
    <w:rsid w:val="00E50F68"/>
    <w:rsid w:val="00E5203C"/>
    <w:rsid w:val="00E52170"/>
    <w:rsid w:val="00E52279"/>
    <w:rsid w:val="00E53DEE"/>
    <w:rsid w:val="00E54AD3"/>
    <w:rsid w:val="00E571E9"/>
    <w:rsid w:val="00E57C88"/>
    <w:rsid w:val="00E609D6"/>
    <w:rsid w:val="00E60D63"/>
    <w:rsid w:val="00E6146B"/>
    <w:rsid w:val="00E6152D"/>
    <w:rsid w:val="00E63C82"/>
    <w:rsid w:val="00E6425F"/>
    <w:rsid w:val="00E650D2"/>
    <w:rsid w:val="00E65AA5"/>
    <w:rsid w:val="00E71AC0"/>
    <w:rsid w:val="00E733FE"/>
    <w:rsid w:val="00E735BD"/>
    <w:rsid w:val="00E73729"/>
    <w:rsid w:val="00E7594E"/>
    <w:rsid w:val="00E75B11"/>
    <w:rsid w:val="00E75C98"/>
    <w:rsid w:val="00E77222"/>
    <w:rsid w:val="00E776A2"/>
    <w:rsid w:val="00E777CA"/>
    <w:rsid w:val="00E77C21"/>
    <w:rsid w:val="00E80652"/>
    <w:rsid w:val="00E80703"/>
    <w:rsid w:val="00E80FB7"/>
    <w:rsid w:val="00E814D1"/>
    <w:rsid w:val="00E81612"/>
    <w:rsid w:val="00E81CB3"/>
    <w:rsid w:val="00E82C0B"/>
    <w:rsid w:val="00E82E69"/>
    <w:rsid w:val="00E82FEC"/>
    <w:rsid w:val="00E830DC"/>
    <w:rsid w:val="00E85570"/>
    <w:rsid w:val="00E85A06"/>
    <w:rsid w:val="00E86239"/>
    <w:rsid w:val="00E87427"/>
    <w:rsid w:val="00E87695"/>
    <w:rsid w:val="00E87A36"/>
    <w:rsid w:val="00E87D94"/>
    <w:rsid w:val="00E907F0"/>
    <w:rsid w:val="00E9220B"/>
    <w:rsid w:val="00E92649"/>
    <w:rsid w:val="00E950B2"/>
    <w:rsid w:val="00E9620D"/>
    <w:rsid w:val="00E96EBE"/>
    <w:rsid w:val="00EA0548"/>
    <w:rsid w:val="00EA1707"/>
    <w:rsid w:val="00EA392C"/>
    <w:rsid w:val="00EA4825"/>
    <w:rsid w:val="00EA4830"/>
    <w:rsid w:val="00EA5E1D"/>
    <w:rsid w:val="00EA6BCB"/>
    <w:rsid w:val="00EA6FA8"/>
    <w:rsid w:val="00EA73A6"/>
    <w:rsid w:val="00EA7503"/>
    <w:rsid w:val="00EA795A"/>
    <w:rsid w:val="00EB13CF"/>
    <w:rsid w:val="00EB1E74"/>
    <w:rsid w:val="00EB34F2"/>
    <w:rsid w:val="00EB49D6"/>
    <w:rsid w:val="00EB53E3"/>
    <w:rsid w:val="00EB5437"/>
    <w:rsid w:val="00EB6555"/>
    <w:rsid w:val="00EB6784"/>
    <w:rsid w:val="00EB6BC2"/>
    <w:rsid w:val="00EB6E46"/>
    <w:rsid w:val="00EB77E4"/>
    <w:rsid w:val="00EB7882"/>
    <w:rsid w:val="00EC1342"/>
    <w:rsid w:val="00EC15C0"/>
    <w:rsid w:val="00EC237C"/>
    <w:rsid w:val="00EC3DA8"/>
    <w:rsid w:val="00EC40FC"/>
    <w:rsid w:val="00EC5130"/>
    <w:rsid w:val="00EC5C99"/>
    <w:rsid w:val="00EC5E6C"/>
    <w:rsid w:val="00EC5F34"/>
    <w:rsid w:val="00EC618F"/>
    <w:rsid w:val="00EC64E2"/>
    <w:rsid w:val="00EC70EE"/>
    <w:rsid w:val="00ED090D"/>
    <w:rsid w:val="00ED131C"/>
    <w:rsid w:val="00ED2F07"/>
    <w:rsid w:val="00ED3034"/>
    <w:rsid w:val="00ED3333"/>
    <w:rsid w:val="00ED3596"/>
    <w:rsid w:val="00ED5BCC"/>
    <w:rsid w:val="00ED5DE7"/>
    <w:rsid w:val="00ED691C"/>
    <w:rsid w:val="00ED6F11"/>
    <w:rsid w:val="00EE1292"/>
    <w:rsid w:val="00EE1391"/>
    <w:rsid w:val="00EE18BD"/>
    <w:rsid w:val="00EE36C9"/>
    <w:rsid w:val="00EE5D7B"/>
    <w:rsid w:val="00EE637D"/>
    <w:rsid w:val="00EF011B"/>
    <w:rsid w:val="00EF25EB"/>
    <w:rsid w:val="00EF2A91"/>
    <w:rsid w:val="00EF37C4"/>
    <w:rsid w:val="00EF5751"/>
    <w:rsid w:val="00EF6E31"/>
    <w:rsid w:val="00F00BC2"/>
    <w:rsid w:val="00F01EA1"/>
    <w:rsid w:val="00F023AA"/>
    <w:rsid w:val="00F03616"/>
    <w:rsid w:val="00F03D1A"/>
    <w:rsid w:val="00F07243"/>
    <w:rsid w:val="00F07E98"/>
    <w:rsid w:val="00F119B4"/>
    <w:rsid w:val="00F11A41"/>
    <w:rsid w:val="00F138B4"/>
    <w:rsid w:val="00F157AB"/>
    <w:rsid w:val="00F158A1"/>
    <w:rsid w:val="00F160B5"/>
    <w:rsid w:val="00F1642A"/>
    <w:rsid w:val="00F16DB4"/>
    <w:rsid w:val="00F21B2B"/>
    <w:rsid w:val="00F21E75"/>
    <w:rsid w:val="00F22386"/>
    <w:rsid w:val="00F23228"/>
    <w:rsid w:val="00F23366"/>
    <w:rsid w:val="00F24F68"/>
    <w:rsid w:val="00F257D7"/>
    <w:rsid w:val="00F260D2"/>
    <w:rsid w:val="00F26EC0"/>
    <w:rsid w:val="00F26F61"/>
    <w:rsid w:val="00F30758"/>
    <w:rsid w:val="00F326EF"/>
    <w:rsid w:val="00F32B07"/>
    <w:rsid w:val="00F341F7"/>
    <w:rsid w:val="00F3444A"/>
    <w:rsid w:val="00F34452"/>
    <w:rsid w:val="00F35079"/>
    <w:rsid w:val="00F35FEF"/>
    <w:rsid w:val="00F36CF1"/>
    <w:rsid w:val="00F37CEC"/>
    <w:rsid w:val="00F42E68"/>
    <w:rsid w:val="00F432D6"/>
    <w:rsid w:val="00F4365A"/>
    <w:rsid w:val="00F43856"/>
    <w:rsid w:val="00F438C0"/>
    <w:rsid w:val="00F43C65"/>
    <w:rsid w:val="00F43DA8"/>
    <w:rsid w:val="00F45255"/>
    <w:rsid w:val="00F475C5"/>
    <w:rsid w:val="00F47BF0"/>
    <w:rsid w:val="00F47E05"/>
    <w:rsid w:val="00F523D6"/>
    <w:rsid w:val="00F52A46"/>
    <w:rsid w:val="00F562A6"/>
    <w:rsid w:val="00F60465"/>
    <w:rsid w:val="00F60F0C"/>
    <w:rsid w:val="00F61498"/>
    <w:rsid w:val="00F63CE8"/>
    <w:rsid w:val="00F64EEC"/>
    <w:rsid w:val="00F6533D"/>
    <w:rsid w:val="00F671CE"/>
    <w:rsid w:val="00F67587"/>
    <w:rsid w:val="00F67EFC"/>
    <w:rsid w:val="00F70B89"/>
    <w:rsid w:val="00F7122D"/>
    <w:rsid w:val="00F714FF"/>
    <w:rsid w:val="00F7415A"/>
    <w:rsid w:val="00F743D0"/>
    <w:rsid w:val="00F751ED"/>
    <w:rsid w:val="00F752DD"/>
    <w:rsid w:val="00F7534D"/>
    <w:rsid w:val="00F761C4"/>
    <w:rsid w:val="00F77AFD"/>
    <w:rsid w:val="00F77EC4"/>
    <w:rsid w:val="00F8099B"/>
    <w:rsid w:val="00F80BDD"/>
    <w:rsid w:val="00F8202D"/>
    <w:rsid w:val="00F82CAF"/>
    <w:rsid w:val="00F8335C"/>
    <w:rsid w:val="00F838B5"/>
    <w:rsid w:val="00F845E9"/>
    <w:rsid w:val="00F85AAF"/>
    <w:rsid w:val="00F92415"/>
    <w:rsid w:val="00F92EAD"/>
    <w:rsid w:val="00F934A1"/>
    <w:rsid w:val="00F937FC"/>
    <w:rsid w:val="00F93FF6"/>
    <w:rsid w:val="00F940A2"/>
    <w:rsid w:val="00F950CB"/>
    <w:rsid w:val="00F965E8"/>
    <w:rsid w:val="00FA2A1E"/>
    <w:rsid w:val="00FA3DAE"/>
    <w:rsid w:val="00FA5158"/>
    <w:rsid w:val="00FA677B"/>
    <w:rsid w:val="00FB1BDC"/>
    <w:rsid w:val="00FB558D"/>
    <w:rsid w:val="00FB64B6"/>
    <w:rsid w:val="00FB7B36"/>
    <w:rsid w:val="00FC2B2F"/>
    <w:rsid w:val="00FC43FA"/>
    <w:rsid w:val="00FC44E8"/>
    <w:rsid w:val="00FC5E29"/>
    <w:rsid w:val="00FC65A0"/>
    <w:rsid w:val="00FC6CED"/>
    <w:rsid w:val="00FC7062"/>
    <w:rsid w:val="00FD36EA"/>
    <w:rsid w:val="00FD45A8"/>
    <w:rsid w:val="00FD45D6"/>
    <w:rsid w:val="00FE0E1B"/>
    <w:rsid w:val="00FE1ECA"/>
    <w:rsid w:val="00FE2E3C"/>
    <w:rsid w:val="00FE489E"/>
    <w:rsid w:val="00FE5432"/>
    <w:rsid w:val="00FE580D"/>
    <w:rsid w:val="00FE5877"/>
    <w:rsid w:val="00FE634E"/>
    <w:rsid w:val="00FE65BB"/>
    <w:rsid w:val="00FE7171"/>
    <w:rsid w:val="00FE7B00"/>
    <w:rsid w:val="00FF40C7"/>
    <w:rsid w:val="00FF512E"/>
    <w:rsid w:val="00FF57EA"/>
    <w:rsid w:val="00FF600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B88E"/>
  <w15:chartTrackingRefBased/>
  <w15:docId w15:val="{6BF01DA1-5079-442A-A2C9-25AF7F19F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D6A"/>
    <w:rPr>
      <w:rFonts w:ascii="Calibri" w:hAnsi="Calibri"/>
      <w:sz w:val="24"/>
    </w:rPr>
  </w:style>
  <w:style w:type="paragraph" w:styleId="Heading1">
    <w:name w:val="heading 1"/>
    <w:basedOn w:val="Normal"/>
    <w:next w:val="Normal"/>
    <w:link w:val="Heading1Char"/>
    <w:uiPriority w:val="9"/>
    <w:qFormat/>
    <w:rsid w:val="00015DA1"/>
    <w:pPr>
      <w:keepNext/>
      <w:keepLines/>
      <w:spacing w:before="360" w:after="80"/>
      <w:outlineLvl w:val="0"/>
    </w:pPr>
    <w:rPr>
      <w:rFonts w:eastAsiaTheme="majorEastAsia" w:cstheme="majorBidi"/>
      <w:color w:val="000000" w:themeColor="text1"/>
      <w:sz w:val="36"/>
      <w:szCs w:val="40"/>
    </w:rPr>
  </w:style>
  <w:style w:type="paragraph" w:styleId="Heading2">
    <w:name w:val="heading 2"/>
    <w:basedOn w:val="Normal"/>
    <w:next w:val="Normal"/>
    <w:link w:val="Heading2Char"/>
    <w:uiPriority w:val="9"/>
    <w:unhideWhenUsed/>
    <w:qFormat/>
    <w:rsid w:val="00015DA1"/>
    <w:pPr>
      <w:keepNext/>
      <w:keepLines/>
      <w:spacing w:before="160" w:after="80"/>
      <w:outlineLvl w:val="1"/>
    </w:pPr>
    <w:rPr>
      <w:rFonts w:eastAsiaTheme="majorEastAsia" w:cstheme="majorBidi"/>
      <w:color w:val="000000" w:themeColor="text1"/>
      <w:sz w:val="30"/>
      <w:szCs w:val="32"/>
    </w:rPr>
  </w:style>
  <w:style w:type="paragraph" w:styleId="Heading3">
    <w:name w:val="heading 3"/>
    <w:basedOn w:val="Normal"/>
    <w:next w:val="Normal"/>
    <w:link w:val="Heading3Char"/>
    <w:uiPriority w:val="9"/>
    <w:unhideWhenUsed/>
    <w:qFormat/>
    <w:rsid w:val="00015DA1"/>
    <w:pPr>
      <w:keepNext/>
      <w:keepLines/>
      <w:spacing w:before="160" w:after="80"/>
      <w:outlineLvl w:val="2"/>
    </w:pPr>
    <w:rPr>
      <w:rFonts w:eastAsiaTheme="majorEastAsia" w:cstheme="majorBidi"/>
      <w:color w:val="000000" w:themeColor="text1"/>
      <w:szCs w:val="28"/>
    </w:rPr>
  </w:style>
  <w:style w:type="paragraph" w:styleId="Heading4">
    <w:name w:val="heading 4"/>
    <w:basedOn w:val="Normal"/>
    <w:next w:val="Normal"/>
    <w:link w:val="Heading4Char"/>
    <w:uiPriority w:val="9"/>
    <w:semiHidden/>
    <w:unhideWhenUsed/>
    <w:qFormat/>
    <w:rsid w:val="009B40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0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0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0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0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0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DA1"/>
    <w:rPr>
      <w:rFonts w:ascii="Calibri" w:eastAsiaTheme="majorEastAsia" w:hAnsi="Calibri" w:cstheme="majorBidi"/>
      <w:color w:val="000000" w:themeColor="text1"/>
      <w:sz w:val="36"/>
      <w:szCs w:val="40"/>
      <w:lang w:val="de-CH"/>
    </w:rPr>
  </w:style>
  <w:style w:type="character" w:customStyle="1" w:styleId="Heading2Char">
    <w:name w:val="Heading 2 Char"/>
    <w:basedOn w:val="DefaultParagraphFont"/>
    <w:link w:val="Heading2"/>
    <w:uiPriority w:val="9"/>
    <w:rsid w:val="00015DA1"/>
    <w:rPr>
      <w:rFonts w:ascii="Calibri" w:eastAsiaTheme="majorEastAsia" w:hAnsi="Calibri" w:cstheme="majorBidi"/>
      <w:color w:val="000000" w:themeColor="text1"/>
      <w:sz w:val="30"/>
      <w:szCs w:val="32"/>
      <w:lang w:val="de-CH"/>
    </w:rPr>
  </w:style>
  <w:style w:type="character" w:customStyle="1" w:styleId="Heading3Char">
    <w:name w:val="Heading 3 Char"/>
    <w:basedOn w:val="DefaultParagraphFont"/>
    <w:link w:val="Heading3"/>
    <w:uiPriority w:val="9"/>
    <w:rsid w:val="00015DA1"/>
    <w:rPr>
      <w:rFonts w:ascii="Calibri" w:eastAsiaTheme="majorEastAsia" w:hAnsi="Calibri" w:cstheme="majorBidi"/>
      <w:color w:val="000000" w:themeColor="text1"/>
      <w:sz w:val="24"/>
      <w:szCs w:val="28"/>
      <w:lang w:val="de-CH"/>
    </w:rPr>
  </w:style>
  <w:style w:type="character" w:customStyle="1" w:styleId="Heading4Char">
    <w:name w:val="Heading 4 Char"/>
    <w:basedOn w:val="DefaultParagraphFont"/>
    <w:link w:val="Heading4"/>
    <w:uiPriority w:val="9"/>
    <w:semiHidden/>
    <w:rsid w:val="009B40C3"/>
    <w:rPr>
      <w:rFonts w:eastAsiaTheme="majorEastAsia" w:cstheme="majorBidi"/>
      <w:i/>
      <w:iCs/>
      <w:color w:val="0F4761" w:themeColor="accent1" w:themeShade="BF"/>
      <w:lang w:val="de-CH"/>
    </w:rPr>
  </w:style>
  <w:style w:type="character" w:customStyle="1" w:styleId="Heading5Char">
    <w:name w:val="Heading 5 Char"/>
    <w:basedOn w:val="DefaultParagraphFont"/>
    <w:link w:val="Heading5"/>
    <w:uiPriority w:val="9"/>
    <w:semiHidden/>
    <w:rsid w:val="009B40C3"/>
    <w:rPr>
      <w:rFonts w:eastAsiaTheme="majorEastAsia" w:cstheme="majorBidi"/>
      <w:color w:val="0F4761" w:themeColor="accent1" w:themeShade="BF"/>
      <w:lang w:val="de-CH"/>
    </w:rPr>
  </w:style>
  <w:style w:type="character" w:customStyle="1" w:styleId="Heading6Char">
    <w:name w:val="Heading 6 Char"/>
    <w:basedOn w:val="DefaultParagraphFont"/>
    <w:link w:val="Heading6"/>
    <w:uiPriority w:val="9"/>
    <w:semiHidden/>
    <w:rsid w:val="009B40C3"/>
    <w:rPr>
      <w:rFonts w:eastAsiaTheme="majorEastAsia" w:cstheme="majorBidi"/>
      <w:i/>
      <w:iCs/>
      <w:color w:val="595959" w:themeColor="text1" w:themeTint="A6"/>
      <w:lang w:val="de-CH"/>
    </w:rPr>
  </w:style>
  <w:style w:type="character" w:customStyle="1" w:styleId="Heading7Char">
    <w:name w:val="Heading 7 Char"/>
    <w:basedOn w:val="DefaultParagraphFont"/>
    <w:link w:val="Heading7"/>
    <w:uiPriority w:val="9"/>
    <w:semiHidden/>
    <w:rsid w:val="009B40C3"/>
    <w:rPr>
      <w:rFonts w:eastAsiaTheme="majorEastAsia" w:cstheme="majorBidi"/>
      <w:color w:val="595959" w:themeColor="text1" w:themeTint="A6"/>
      <w:lang w:val="de-CH"/>
    </w:rPr>
  </w:style>
  <w:style w:type="character" w:customStyle="1" w:styleId="Heading8Char">
    <w:name w:val="Heading 8 Char"/>
    <w:basedOn w:val="DefaultParagraphFont"/>
    <w:link w:val="Heading8"/>
    <w:uiPriority w:val="9"/>
    <w:semiHidden/>
    <w:rsid w:val="009B40C3"/>
    <w:rPr>
      <w:rFonts w:eastAsiaTheme="majorEastAsia" w:cstheme="majorBidi"/>
      <w:i/>
      <w:iCs/>
      <w:color w:val="272727" w:themeColor="text1" w:themeTint="D8"/>
      <w:lang w:val="de-CH"/>
    </w:rPr>
  </w:style>
  <w:style w:type="character" w:customStyle="1" w:styleId="Heading9Char">
    <w:name w:val="Heading 9 Char"/>
    <w:basedOn w:val="DefaultParagraphFont"/>
    <w:link w:val="Heading9"/>
    <w:uiPriority w:val="9"/>
    <w:semiHidden/>
    <w:rsid w:val="009B40C3"/>
    <w:rPr>
      <w:rFonts w:eastAsiaTheme="majorEastAsia" w:cstheme="majorBidi"/>
      <w:color w:val="272727" w:themeColor="text1" w:themeTint="D8"/>
      <w:lang w:val="de-CH"/>
    </w:rPr>
  </w:style>
  <w:style w:type="paragraph" w:styleId="Title">
    <w:name w:val="Title"/>
    <w:basedOn w:val="Normal"/>
    <w:next w:val="Normal"/>
    <w:link w:val="TitleChar"/>
    <w:uiPriority w:val="10"/>
    <w:qFormat/>
    <w:rsid w:val="009B4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0C3"/>
    <w:rPr>
      <w:rFonts w:asciiTheme="majorHAnsi" w:eastAsiaTheme="majorEastAsia" w:hAnsiTheme="majorHAnsi" w:cstheme="majorBidi"/>
      <w:spacing w:val="-10"/>
      <w:kern w:val="28"/>
      <w:sz w:val="56"/>
      <w:szCs w:val="56"/>
      <w:lang w:val="de-CH"/>
    </w:rPr>
  </w:style>
  <w:style w:type="paragraph" w:styleId="Subtitle">
    <w:name w:val="Subtitle"/>
    <w:basedOn w:val="Normal"/>
    <w:next w:val="Normal"/>
    <w:link w:val="SubtitleChar"/>
    <w:uiPriority w:val="11"/>
    <w:qFormat/>
    <w:rsid w:val="009B40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0C3"/>
    <w:rPr>
      <w:rFonts w:eastAsiaTheme="majorEastAsia" w:cstheme="majorBidi"/>
      <w:color w:val="595959" w:themeColor="text1" w:themeTint="A6"/>
      <w:spacing w:val="15"/>
      <w:sz w:val="28"/>
      <w:szCs w:val="28"/>
      <w:lang w:val="de-CH"/>
    </w:rPr>
  </w:style>
  <w:style w:type="paragraph" w:styleId="Quote">
    <w:name w:val="Quote"/>
    <w:basedOn w:val="Normal"/>
    <w:next w:val="Normal"/>
    <w:link w:val="QuoteChar"/>
    <w:uiPriority w:val="29"/>
    <w:qFormat/>
    <w:rsid w:val="009B40C3"/>
    <w:pPr>
      <w:spacing w:before="160"/>
      <w:jc w:val="center"/>
    </w:pPr>
    <w:rPr>
      <w:i/>
      <w:iCs/>
      <w:color w:val="404040" w:themeColor="text1" w:themeTint="BF"/>
    </w:rPr>
  </w:style>
  <w:style w:type="character" w:customStyle="1" w:styleId="QuoteChar">
    <w:name w:val="Quote Char"/>
    <w:basedOn w:val="DefaultParagraphFont"/>
    <w:link w:val="Quote"/>
    <w:uiPriority w:val="29"/>
    <w:rsid w:val="009B40C3"/>
    <w:rPr>
      <w:i/>
      <w:iCs/>
      <w:color w:val="404040" w:themeColor="text1" w:themeTint="BF"/>
      <w:lang w:val="de-CH"/>
    </w:rPr>
  </w:style>
  <w:style w:type="paragraph" w:styleId="ListParagraph">
    <w:name w:val="List Paragraph"/>
    <w:basedOn w:val="Normal"/>
    <w:uiPriority w:val="34"/>
    <w:qFormat/>
    <w:rsid w:val="009B40C3"/>
    <w:pPr>
      <w:ind w:left="720"/>
      <w:contextualSpacing/>
    </w:pPr>
  </w:style>
  <w:style w:type="character" w:styleId="IntenseEmphasis">
    <w:name w:val="Intense Emphasis"/>
    <w:basedOn w:val="DefaultParagraphFont"/>
    <w:uiPriority w:val="21"/>
    <w:qFormat/>
    <w:rsid w:val="009B40C3"/>
    <w:rPr>
      <w:i/>
      <w:iCs/>
      <w:color w:val="0F4761" w:themeColor="accent1" w:themeShade="BF"/>
    </w:rPr>
  </w:style>
  <w:style w:type="paragraph" w:styleId="IntenseQuote">
    <w:name w:val="Intense Quote"/>
    <w:basedOn w:val="Normal"/>
    <w:next w:val="Normal"/>
    <w:link w:val="IntenseQuoteChar"/>
    <w:uiPriority w:val="30"/>
    <w:qFormat/>
    <w:rsid w:val="009B4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0C3"/>
    <w:rPr>
      <w:i/>
      <w:iCs/>
      <w:color w:val="0F4761" w:themeColor="accent1" w:themeShade="BF"/>
      <w:lang w:val="de-CH"/>
    </w:rPr>
  </w:style>
  <w:style w:type="character" w:styleId="IntenseReference">
    <w:name w:val="Intense Reference"/>
    <w:basedOn w:val="DefaultParagraphFont"/>
    <w:uiPriority w:val="32"/>
    <w:qFormat/>
    <w:rsid w:val="009B40C3"/>
    <w:rPr>
      <w:b/>
      <w:bCs/>
      <w:smallCaps/>
      <w:color w:val="0F4761" w:themeColor="accent1" w:themeShade="BF"/>
      <w:spacing w:val="5"/>
    </w:rPr>
  </w:style>
  <w:style w:type="paragraph" w:styleId="Header">
    <w:name w:val="header"/>
    <w:basedOn w:val="Normal"/>
    <w:link w:val="HeaderChar"/>
    <w:uiPriority w:val="99"/>
    <w:unhideWhenUsed/>
    <w:rsid w:val="00AC3A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AAC"/>
    <w:rPr>
      <w:lang w:val="de-CH"/>
    </w:rPr>
  </w:style>
  <w:style w:type="paragraph" w:styleId="Footer">
    <w:name w:val="footer"/>
    <w:basedOn w:val="Normal"/>
    <w:link w:val="FooterChar"/>
    <w:uiPriority w:val="99"/>
    <w:unhideWhenUsed/>
    <w:rsid w:val="00AC3A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AAC"/>
    <w:rPr>
      <w:lang w:val="de-CH"/>
    </w:rPr>
  </w:style>
  <w:style w:type="paragraph" w:styleId="TOCHeading">
    <w:name w:val="TOC Heading"/>
    <w:basedOn w:val="Heading1"/>
    <w:next w:val="Normal"/>
    <w:uiPriority w:val="39"/>
    <w:unhideWhenUsed/>
    <w:qFormat/>
    <w:rsid w:val="00AC3AAC"/>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C3AAC"/>
    <w:pPr>
      <w:spacing w:after="100"/>
    </w:pPr>
  </w:style>
  <w:style w:type="paragraph" w:styleId="TOC2">
    <w:name w:val="toc 2"/>
    <w:basedOn w:val="Normal"/>
    <w:next w:val="Normal"/>
    <w:autoRedefine/>
    <w:uiPriority w:val="39"/>
    <w:unhideWhenUsed/>
    <w:rsid w:val="00AC3AAC"/>
    <w:pPr>
      <w:spacing w:after="100"/>
      <w:ind w:left="220"/>
    </w:pPr>
  </w:style>
  <w:style w:type="paragraph" w:styleId="TOC3">
    <w:name w:val="toc 3"/>
    <w:basedOn w:val="Normal"/>
    <w:next w:val="Normal"/>
    <w:autoRedefine/>
    <w:uiPriority w:val="39"/>
    <w:unhideWhenUsed/>
    <w:rsid w:val="00AC3AAC"/>
    <w:pPr>
      <w:spacing w:after="100"/>
      <w:ind w:left="440"/>
    </w:pPr>
  </w:style>
  <w:style w:type="character" w:styleId="Hyperlink">
    <w:name w:val="Hyperlink"/>
    <w:basedOn w:val="DefaultParagraphFont"/>
    <w:uiPriority w:val="99"/>
    <w:unhideWhenUsed/>
    <w:rsid w:val="00AC3AAC"/>
    <w:rPr>
      <w:color w:val="467886" w:themeColor="hyperlink"/>
      <w:u w:val="single"/>
    </w:rPr>
  </w:style>
  <w:style w:type="paragraph" w:styleId="EndnoteText">
    <w:name w:val="endnote text"/>
    <w:basedOn w:val="Normal"/>
    <w:link w:val="EndnoteTextChar"/>
    <w:uiPriority w:val="99"/>
    <w:semiHidden/>
    <w:unhideWhenUsed/>
    <w:rsid w:val="00297E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7E51"/>
    <w:rPr>
      <w:rFonts w:ascii="Calibri" w:hAnsi="Calibri"/>
      <w:sz w:val="20"/>
      <w:szCs w:val="20"/>
    </w:rPr>
  </w:style>
  <w:style w:type="character" w:styleId="EndnoteReference">
    <w:name w:val="endnote reference"/>
    <w:basedOn w:val="DefaultParagraphFont"/>
    <w:uiPriority w:val="99"/>
    <w:semiHidden/>
    <w:unhideWhenUsed/>
    <w:rsid w:val="00297E51"/>
    <w:rPr>
      <w:vertAlign w:val="superscript"/>
    </w:rPr>
  </w:style>
  <w:style w:type="paragraph" w:styleId="FootnoteText">
    <w:name w:val="footnote text"/>
    <w:basedOn w:val="Normal"/>
    <w:link w:val="FootnoteTextChar"/>
    <w:uiPriority w:val="99"/>
    <w:semiHidden/>
    <w:unhideWhenUsed/>
    <w:rsid w:val="008A2F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2FF7"/>
    <w:rPr>
      <w:rFonts w:ascii="Calibri" w:hAnsi="Calibri"/>
      <w:sz w:val="20"/>
      <w:szCs w:val="20"/>
    </w:rPr>
  </w:style>
  <w:style w:type="character" w:styleId="FootnoteReference">
    <w:name w:val="footnote reference"/>
    <w:basedOn w:val="DefaultParagraphFont"/>
    <w:uiPriority w:val="99"/>
    <w:semiHidden/>
    <w:unhideWhenUsed/>
    <w:rsid w:val="008A2FF7"/>
    <w:rPr>
      <w:vertAlign w:val="superscript"/>
    </w:rPr>
  </w:style>
  <w:style w:type="character" w:styleId="UnresolvedMention">
    <w:name w:val="Unresolved Mention"/>
    <w:basedOn w:val="DefaultParagraphFont"/>
    <w:uiPriority w:val="99"/>
    <w:semiHidden/>
    <w:unhideWhenUsed/>
    <w:rsid w:val="00F11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412783">
      <w:bodyDiv w:val="1"/>
      <w:marLeft w:val="0"/>
      <w:marRight w:val="0"/>
      <w:marTop w:val="0"/>
      <w:marBottom w:val="0"/>
      <w:divBdr>
        <w:top w:val="none" w:sz="0" w:space="0" w:color="auto"/>
        <w:left w:val="none" w:sz="0" w:space="0" w:color="auto"/>
        <w:bottom w:val="none" w:sz="0" w:space="0" w:color="auto"/>
        <w:right w:val="none" w:sz="0" w:space="0" w:color="auto"/>
      </w:divBdr>
    </w:div>
    <w:div w:id="82401397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0.jpeg"/><Relationship Id="rId21" Type="http://schemas.openxmlformats.org/officeDocument/2006/relationships/image" Target="media/image9.jpg"/><Relationship Id="rId42" Type="http://schemas.openxmlformats.org/officeDocument/2006/relationships/image" Target="media/image25.jpeg"/><Relationship Id="rId63" Type="http://schemas.openxmlformats.org/officeDocument/2006/relationships/image" Target="media/image56.jpeg"/><Relationship Id="rId84" Type="http://schemas.openxmlformats.org/officeDocument/2006/relationships/image" Target="media/image72.jpeg"/><Relationship Id="rId138" Type="http://schemas.openxmlformats.org/officeDocument/2006/relationships/image" Target="media/image131.jpeg"/><Relationship Id="rId107" Type="http://schemas.openxmlformats.org/officeDocument/2006/relationships/image" Target="media/image100.jpeg"/><Relationship Id="rId11" Type="http://schemas.openxmlformats.org/officeDocument/2006/relationships/image" Target="media/image5.jpeg"/><Relationship Id="rId32" Type="http://schemas.openxmlformats.org/officeDocument/2006/relationships/image" Target="media/image15.jpg"/><Relationship Id="rId53" Type="http://schemas.openxmlformats.org/officeDocument/2006/relationships/image" Target="media/image41.jpeg"/><Relationship Id="rId74" Type="http://schemas.openxmlformats.org/officeDocument/2006/relationships/image" Target="media/image67.jpeg"/><Relationship Id="rId128" Type="http://schemas.openxmlformats.org/officeDocument/2006/relationships/image" Target="media/image116.jpeg"/><Relationship Id="rId149" Type="http://schemas.openxmlformats.org/officeDocument/2006/relationships/footer" Target="footer1.xml"/><Relationship Id="rId5" Type="http://schemas.openxmlformats.org/officeDocument/2006/relationships/footnotes" Target="footnotes.xml"/><Relationship Id="rId95" Type="http://schemas.openxmlformats.org/officeDocument/2006/relationships/image" Target="media/image83.jpeg"/><Relationship Id="rId22" Type="http://schemas.openxmlformats.org/officeDocument/2006/relationships/image" Target="media/image10.jpg"/><Relationship Id="rId27" Type="http://schemas.openxmlformats.org/officeDocument/2006/relationships/image" Target="media/image20.jpeg"/><Relationship Id="rId43" Type="http://schemas.openxmlformats.org/officeDocument/2006/relationships/image" Target="media/image26.jpeg"/><Relationship Id="rId48" Type="http://schemas.openxmlformats.org/officeDocument/2006/relationships/image" Target="media/image36.jpeg"/><Relationship Id="rId64" Type="http://schemas.openxmlformats.org/officeDocument/2006/relationships/image" Target="media/image57.jpeg"/><Relationship Id="rId69" Type="http://schemas.openxmlformats.org/officeDocument/2006/relationships/image" Target="media/image62.jpeg"/><Relationship Id="rId113" Type="http://schemas.openxmlformats.org/officeDocument/2006/relationships/image" Target="media/image106.jpeg"/><Relationship Id="rId118" Type="http://schemas.openxmlformats.org/officeDocument/2006/relationships/image" Target="media/image111.jpeg"/><Relationship Id="rId134" Type="http://schemas.openxmlformats.org/officeDocument/2006/relationships/image" Target="media/image127.jpeg"/><Relationship Id="rId139" Type="http://schemas.openxmlformats.org/officeDocument/2006/relationships/image" Target="media/image132.jpeg"/><Relationship Id="rId80" Type="http://schemas.openxmlformats.org/officeDocument/2006/relationships/image" Target="media/image49.jpeg"/><Relationship Id="rId85" Type="http://schemas.openxmlformats.org/officeDocument/2006/relationships/image" Target="media/image73.jpeg"/><Relationship Id="rId150" Type="http://schemas.openxmlformats.org/officeDocument/2006/relationships/fontTable" Target="fontTable.xml"/><Relationship Id="rId12" Type="http://schemas.openxmlformats.org/officeDocument/2006/relationships/image" Target="media/image6.jpeg"/><Relationship Id="rId17" Type="http://schemas.openxmlformats.org/officeDocument/2006/relationships/image" Target="media/image10.jpeg"/><Relationship Id="rId33" Type="http://schemas.openxmlformats.org/officeDocument/2006/relationships/image" Target="media/image16.jpg"/><Relationship Id="rId38" Type="http://schemas.openxmlformats.org/officeDocument/2006/relationships/image" Target="media/image31.jpeg"/><Relationship Id="rId59" Type="http://schemas.openxmlformats.org/officeDocument/2006/relationships/image" Target="media/image52.jpeg"/><Relationship Id="rId103" Type="http://schemas.openxmlformats.org/officeDocument/2006/relationships/image" Target="media/image96.jpeg"/><Relationship Id="rId108" Type="http://schemas.openxmlformats.org/officeDocument/2006/relationships/image" Target="media/image101.jpeg"/><Relationship Id="rId124" Type="http://schemas.openxmlformats.org/officeDocument/2006/relationships/image" Target="media/image112.jpeg"/><Relationship Id="rId129" Type="http://schemas.openxmlformats.org/officeDocument/2006/relationships/image" Target="media/image117.jpeg"/><Relationship Id="rId54" Type="http://schemas.openxmlformats.org/officeDocument/2006/relationships/image" Target="media/image42.jpeg"/><Relationship Id="rId70" Type="http://schemas.openxmlformats.org/officeDocument/2006/relationships/image" Target="media/image63.jpeg"/><Relationship Id="rId75" Type="http://schemas.openxmlformats.org/officeDocument/2006/relationships/image" Target="media/image68.jpeg"/><Relationship Id="rId91" Type="http://schemas.openxmlformats.org/officeDocument/2006/relationships/image" Target="media/image79.jpeg"/><Relationship Id="rId96" Type="http://schemas.openxmlformats.org/officeDocument/2006/relationships/image" Target="media/image84.jpeg"/><Relationship Id="rId140" Type="http://schemas.openxmlformats.org/officeDocument/2006/relationships/image" Target="media/image133.jpeg"/><Relationship Id="rId145" Type="http://schemas.openxmlformats.org/officeDocument/2006/relationships/image" Target="media/image138.jpeg"/><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image" Target="media/image11.jpg"/><Relationship Id="rId28" Type="http://schemas.openxmlformats.org/officeDocument/2006/relationships/image" Target="media/image21.jpeg"/><Relationship Id="rId49" Type="http://schemas.openxmlformats.org/officeDocument/2006/relationships/image" Target="media/image37.jpeg"/><Relationship Id="rId114" Type="http://schemas.openxmlformats.org/officeDocument/2006/relationships/image" Target="media/image107.jpeg"/><Relationship Id="rId119" Type="http://schemas.openxmlformats.org/officeDocument/2006/relationships/image" Target="media/image86.jpeg"/><Relationship Id="rId44" Type="http://schemas.openxmlformats.org/officeDocument/2006/relationships/image" Target="media/image32.jpeg"/><Relationship Id="rId60" Type="http://schemas.openxmlformats.org/officeDocument/2006/relationships/image" Target="media/image53.jpeg"/><Relationship Id="rId65" Type="http://schemas.openxmlformats.org/officeDocument/2006/relationships/image" Target="media/image58.jpeg"/><Relationship Id="rId81" Type="http://schemas.openxmlformats.org/officeDocument/2006/relationships/image" Target="media/image50.jpeg"/><Relationship Id="rId86" Type="http://schemas.openxmlformats.org/officeDocument/2006/relationships/image" Target="media/image74.jpeg"/><Relationship Id="rId130" Type="http://schemas.openxmlformats.org/officeDocument/2006/relationships/image" Target="media/image118.jpeg"/><Relationship Id="rId135" Type="http://schemas.openxmlformats.org/officeDocument/2006/relationships/image" Target="media/image128.jpeg"/><Relationship Id="rId151" Type="http://schemas.openxmlformats.org/officeDocument/2006/relationships/theme" Target="theme/theme1.xml"/><Relationship Id="rId18" Type="http://schemas.openxmlformats.org/officeDocument/2006/relationships/image" Target="media/image11.jpeg"/><Relationship Id="rId39" Type="http://schemas.openxmlformats.org/officeDocument/2006/relationships/image" Target="media/image22.jpeg"/><Relationship Id="rId109" Type="http://schemas.openxmlformats.org/officeDocument/2006/relationships/image" Target="media/image102.jpeg"/><Relationship Id="rId34" Type="http://schemas.openxmlformats.org/officeDocument/2006/relationships/image" Target="media/image27.jpeg"/><Relationship Id="rId50" Type="http://schemas.openxmlformats.org/officeDocument/2006/relationships/image" Target="media/image38.jpeg"/><Relationship Id="rId55" Type="http://schemas.openxmlformats.org/officeDocument/2006/relationships/image" Target="media/image43.jpeg"/><Relationship Id="rId76" Type="http://schemas.openxmlformats.org/officeDocument/2006/relationships/image" Target="media/image69.jpeg"/><Relationship Id="rId97" Type="http://schemas.openxmlformats.org/officeDocument/2006/relationships/image" Target="media/image85.jpeg"/><Relationship Id="rId104" Type="http://schemas.openxmlformats.org/officeDocument/2006/relationships/image" Target="media/image97.jpeg"/><Relationship Id="rId120" Type="http://schemas.openxmlformats.org/officeDocument/2006/relationships/image" Target="media/image87.jpeg"/><Relationship Id="rId125" Type="http://schemas.openxmlformats.org/officeDocument/2006/relationships/image" Target="media/image113.jpeg"/><Relationship Id="rId141" Type="http://schemas.openxmlformats.org/officeDocument/2006/relationships/image" Target="media/image134.jpeg"/><Relationship Id="rId146" Type="http://schemas.openxmlformats.org/officeDocument/2006/relationships/image" Target="media/image139.jpeg"/><Relationship Id="rId7" Type="http://schemas.openxmlformats.org/officeDocument/2006/relationships/image" Target="media/image1.jpeg"/><Relationship Id="rId71" Type="http://schemas.openxmlformats.org/officeDocument/2006/relationships/image" Target="media/image64.jpeg"/><Relationship Id="rId92" Type="http://schemas.openxmlformats.org/officeDocument/2006/relationships/image" Target="media/image80.jpeg"/><Relationship Id="rId2" Type="http://schemas.openxmlformats.org/officeDocument/2006/relationships/styles" Target="styles.xml"/><Relationship Id="rId29" Type="http://schemas.openxmlformats.org/officeDocument/2006/relationships/image" Target="media/image12.jpg"/><Relationship Id="rId24" Type="http://schemas.openxmlformats.org/officeDocument/2006/relationships/image" Target="media/image17.jpeg"/><Relationship Id="rId40" Type="http://schemas.openxmlformats.org/officeDocument/2006/relationships/image" Target="media/image23.jpeg"/><Relationship Id="rId45" Type="http://schemas.openxmlformats.org/officeDocument/2006/relationships/image" Target="media/image33.jpeg"/><Relationship Id="rId66" Type="http://schemas.openxmlformats.org/officeDocument/2006/relationships/image" Target="media/image59.jpeg"/><Relationship Id="rId87" Type="http://schemas.openxmlformats.org/officeDocument/2006/relationships/image" Target="media/image75.jpeg"/><Relationship Id="rId110" Type="http://schemas.openxmlformats.org/officeDocument/2006/relationships/image" Target="media/image103.jpeg"/><Relationship Id="rId115" Type="http://schemas.openxmlformats.org/officeDocument/2006/relationships/image" Target="media/image108.jpeg"/><Relationship Id="rId131" Type="http://schemas.openxmlformats.org/officeDocument/2006/relationships/image" Target="media/image119.jpeg"/><Relationship Id="rId136" Type="http://schemas.openxmlformats.org/officeDocument/2006/relationships/image" Target="media/image129.jpeg"/><Relationship Id="rId61" Type="http://schemas.openxmlformats.org/officeDocument/2006/relationships/image" Target="media/image54.jpeg"/><Relationship Id="rId82" Type="http://schemas.openxmlformats.org/officeDocument/2006/relationships/image" Target="media/image70.jpeg"/><Relationship Id="rId19" Type="http://schemas.openxmlformats.org/officeDocument/2006/relationships/image" Target="media/image7.jpg"/><Relationship Id="rId14" Type="http://schemas.openxmlformats.org/officeDocument/2006/relationships/image" Target="media/image7.jpeg"/><Relationship Id="rId30" Type="http://schemas.openxmlformats.org/officeDocument/2006/relationships/image" Target="media/image13.jpg"/><Relationship Id="rId35" Type="http://schemas.openxmlformats.org/officeDocument/2006/relationships/image" Target="media/image28.jpeg"/><Relationship Id="rId56" Type="http://schemas.openxmlformats.org/officeDocument/2006/relationships/image" Target="media/image44.jpeg"/><Relationship Id="rId77" Type="http://schemas.openxmlformats.org/officeDocument/2006/relationships/image" Target="media/image46.jpeg"/><Relationship Id="rId100" Type="http://schemas.openxmlformats.org/officeDocument/2006/relationships/image" Target="media/image93.jpeg"/><Relationship Id="rId105" Type="http://schemas.openxmlformats.org/officeDocument/2006/relationships/image" Target="media/image98.jpeg"/><Relationship Id="rId126" Type="http://schemas.openxmlformats.org/officeDocument/2006/relationships/image" Target="media/image114.jpeg"/><Relationship Id="rId147" Type="http://schemas.openxmlformats.org/officeDocument/2006/relationships/image" Target="media/image140.jpeg"/><Relationship Id="rId8" Type="http://schemas.openxmlformats.org/officeDocument/2006/relationships/image" Target="media/image2.jpeg"/><Relationship Id="rId51" Type="http://schemas.openxmlformats.org/officeDocument/2006/relationships/image" Target="media/image39.jpeg"/><Relationship Id="rId72" Type="http://schemas.openxmlformats.org/officeDocument/2006/relationships/image" Target="media/image65.jpeg"/><Relationship Id="rId93" Type="http://schemas.openxmlformats.org/officeDocument/2006/relationships/image" Target="media/image81.jpeg"/><Relationship Id="rId98" Type="http://schemas.openxmlformats.org/officeDocument/2006/relationships/image" Target="media/image91.jpeg"/><Relationship Id="rId121" Type="http://schemas.openxmlformats.org/officeDocument/2006/relationships/image" Target="media/image88.jpeg"/><Relationship Id="rId142" Type="http://schemas.openxmlformats.org/officeDocument/2006/relationships/image" Target="media/image135.jpeg"/><Relationship Id="rId3" Type="http://schemas.openxmlformats.org/officeDocument/2006/relationships/settings" Target="settings.xml"/><Relationship Id="rId25" Type="http://schemas.openxmlformats.org/officeDocument/2006/relationships/image" Target="media/image18.jpeg"/><Relationship Id="rId46" Type="http://schemas.openxmlformats.org/officeDocument/2006/relationships/image" Target="media/image34.jpeg"/><Relationship Id="rId67" Type="http://schemas.openxmlformats.org/officeDocument/2006/relationships/image" Target="media/image60.jpeg"/><Relationship Id="rId116" Type="http://schemas.openxmlformats.org/officeDocument/2006/relationships/image" Target="media/image109.jpeg"/><Relationship Id="rId137" Type="http://schemas.openxmlformats.org/officeDocument/2006/relationships/image" Target="media/image130.jpeg"/><Relationship Id="rId20" Type="http://schemas.openxmlformats.org/officeDocument/2006/relationships/image" Target="media/image8.jpg"/><Relationship Id="rId41" Type="http://schemas.openxmlformats.org/officeDocument/2006/relationships/image" Target="media/image24.jpeg"/><Relationship Id="rId62" Type="http://schemas.openxmlformats.org/officeDocument/2006/relationships/image" Target="media/image55.jpeg"/><Relationship Id="rId83" Type="http://schemas.openxmlformats.org/officeDocument/2006/relationships/image" Target="media/image71.jpeg"/><Relationship Id="rId88" Type="http://schemas.openxmlformats.org/officeDocument/2006/relationships/image" Target="media/image76.jpeg"/><Relationship Id="rId111" Type="http://schemas.openxmlformats.org/officeDocument/2006/relationships/image" Target="media/image104.jpeg"/><Relationship Id="rId132" Type="http://schemas.openxmlformats.org/officeDocument/2006/relationships/image" Target="media/image120.jpeg"/><Relationship Id="rId15" Type="http://schemas.openxmlformats.org/officeDocument/2006/relationships/image" Target="media/image8.jpeg"/><Relationship Id="rId36" Type="http://schemas.openxmlformats.org/officeDocument/2006/relationships/image" Target="media/image29.jpeg"/><Relationship Id="rId57" Type="http://schemas.openxmlformats.org/officeDocument/2006/relationships/image" Target="media/image45.jpeg"/><Relationship Id="rId106" Type="http://schemas.openxmlformats.org/officeDocument/2006/relationships/image" Target="media/image99.jpeg"/><Relationship Id="rId127" Type="http://schemas.openxmlformats.org/officeDocument/2006/relationships/image" Target="media/image115.jpeg"/><Relationship Id="rId10" Type="http://schemas.openxmlformats.org/officeDocument/2006/relationships/image" Target="media/image4.jpeg"/><Relationship Id="rId31" Type="http://schemas.openxmlformats.org/officeDocument/2006/relationships/image" Target="media/image14.jpg"/><Relationship Id="rId52" Type="http://schemas.openxmlformats.org/officeDocument/2006/relationships/image" Target="media/image40.jpeg"/><Relationship Id="rId73" Type="http://schemas.openxmlformats.org/officeDocument/2006/relationships/image" Target="media/image66.jpeg"/><Relationship Id="rId78" Type="http://schemas.openxmlformats.org/officeDocument/2006/relationships/image" Target="media/image47.jpeg"/><Relationship Id="rId94" Type="http://schemas.openxmlformats.org/officeDocument/2006/relationships/image" Target="media/image82.jpeg"/><Relationship Id="rId99" Type="http://schemas.openxmlformats.org/officeDocument/2006/relationships/image" Target="media/image92.jpeg"/><Relationship Id="rId101" Type="http://schemas.openxmlformats.org/officeDocument/2006/relationships/image" Target="media/image94.jpeg"/><Relationship Id="rId122" Type="http://schemas.openxmlformats.org/officeDocument/2006/relationships/image" Target="media/image89.jpeg"/><Relationship Id="rId143" Type="http://schemas.openxmlformats.org/officeDocument/2006/relationships/image" Target="media/image136.jpeg"/><Relationship Id="rId148" Type="http://schemas.openxmlformats.org/officeDocument/2006/relationships/image" Target="media/image141.jpeg"/><Relationship Id="rId4" Type="http://schemas.openxmlformats.org/officeDocument/2006/relationships/webSettings" Target="webSettings.xml"/><Relationship Id="rId9" Type="http://schemas.openxmlformats.org/officeDocument/2006/relationships/image" Target="media/image3.jpeg"/><Relationship Id="rId26" Type="http://schemas.openxmlformats.org/officeDocument/2006/relationships/image" Target="media/image19.jpeg"/><Relationship Id="rId47" Type="http://schemas.openxmlformats.org/officeDocument/2006/relationships/image" Target="media/image35.jpeg"/><Relationship Id="rId68" Type="http://schemas.openxmlformats.org/officeDocument/2006/relationships/image" Target="media/image61.jpeg"/><Relationship Id="rId89" Type="http://schemas.openxmlformats.org/officeDocument/2006/relationships/image" Target="media/image77.jpeg"/><Relationship Id="rId112" Type="http://schemas.openxmlformats.org/officeDocument/2006/relationships/image" Target="media/image105.jpeg"/><Relationship Id="rId133" Type="http://schemas.openxmlformats.org/officeDocument/2006/relationships/image" Target="media/image121.jpeg"/><Relationship Id="rId16" Type="http://schemas.openxmlformats.org/officeDocument/2006/relationships/image" Target="media/image9.jpeg"/><Relationship Id="rId37" Type="http://schemas.openxmlformats.org/officeDocument/2006/relationships/image" Target="media/image30.jpeg"/><Relationship Id="rId58" Type="http://schemas.openxmlformats.org/officeDocument/2006/relationships/image" Target="media/image51.jpeg"/><Relationship Id="rId79" Type="http://schemas.openxmlformats.org/officeDocument/2006/relationships/image" Target="media/image48.jpeg"/><Relationship Id="rId102" Type="http://schemas.openxmlformats.org/officeDocument/2006/relationships/image" Target="media/image95.jpeg"/><Relationship Id="rId123" Type="http://schemas.openxmlformats.org/officeDocument/2006/relationships/image" Target="media/image90.jpeg"/><Relationship Id="rId144" Type="http://schemas.openxmlformats.org/officeDocument/2006/relationships/image" Target="media/image137.jpeg"/><Relationship Id="rId90" Type="http://schemas.openxmlformats.org/officeDocument/2006/relationships/image" Target="media/image78.jpeg"/></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Principal_component_analysis" TargetMode="External"/><Relationship Id="rId2" Type="http://schemas.openxmlformats.org/officeDocument/2006/relationships/hyperlink" Target="https://pillow.readthedocs.io/en/stable/" TargetMode="External"/><Relationship Id="rId1" Type="http://schemas.openxmlformats.org/officeDocument/2006/relationships/hyperlink" Target="https://docs.python.org/3/library/os.html" TargetMode="External"/><Relationship Id="rId4" Type="http://schemas.openxmlformats.org/officeDocument/2006/relationships/hyperlink" Target="https://en.wikipedia.org/wiki/K-means_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45A17FF-AB6A-483D-B946-B1A9C2C8B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12</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12235</CharactersWithSpaces>
  <SharedDoc>false</SharedDoc>
  <HLinks>
    <vt:vector size="102" baseType="variant">
      <vt:variant>
        <vt:i4>1376305</vt:i4>
      </vt:variant>
      <vt:variant>
        <vt:i4>74</vt:i4>
      </vt:variant>
      <vt:variant>
        <vt:i4>0</vt:i4>
      </vt:variant>
      <vt:variant>
        <vt:i4>5</vt:i4>
      </vt:variant>
      <vt:variant>
        <vt:lpwstr/>
      </vt:variant>
      <vt:variant>
        <vt:lpwstr>_Toc184019531</vt:lpwstr>
      </vt:variant>
      <vt:variant>
        <vt:i4>1376305</vt:i4>
      </vt:variant>
      <vt:variant>
        <vt:i4>68</vt:i4>
      </vt:variant>
      <vt:variant>
        <vt:i4>0</vt:i4>
      </vt:variant>
      <vt:variant>
        <vt:i4>5</vt:i4>
      </vt:variant>
      <vt:variant>
        <vt:lpwstr/>
      </vt:variant>
      <vt:variant>
        <vt:lpwstr>_Toc184019530</vt:lpwstr>
      </vt:variant>
      <vt:variant>
        <vt:i4>1310769</vt:i4>
      </vt:variant>
      <vt:variant>
        <vt:i4>62</vt:i4>
      </vt:variant>
      <vt:variant>
        <vt:i4>0</vt:i4>
      </vt:variant>
      <vt:variant>
        <vt:i4>5</vt:i4>
      </vt:variant>
      <vt:variant>
        <vt:lpwstr/>
      </vt:variant>
      <vt:variant>
        <vt:lpwstr>_Toc184019529</vt:lpwstr>
      </vt:variant>
      <vt:variant>
        <vt:i4>1310769</vt:i4>
      </vt:variant>
      <vt:variant>
        <vt:i4>56</vt:i4>
      </vt:variant>
      <vt:variant>
        <vt:i4>0</vt:i4>
      </vt:variant>
      <vt:variant>
        <vt:i4>5</vt:i4>
      </vt:variant>
      <vt:variant>
        <vt:lpwstr/>
      </vt:variant>
      <vt:variant>
        <vt:lpwstr>_Toc184019528</vt:lpwstr>
      </vt:variant>
      <vt:variant>
        <vt:i4>1310769</vt:i4>
      </vt:variant>
      <vt:variant>
        <vt:i4>50</vt:i4>
      </vt:variant>
      <vt:variant>
        <vt:i4>0</vt:i4>
      </vt:variant>
      <vt:variant>
        <vt:i4>5</vt:i4>
      </vt:variant>
      <vt:variant>
        <vt:lpwstr/>
      </vt:variant>
      <vt:variant>
        <vt:lpwstr>_Toc184019527</vt:lpwstr>
      </vt:variant>
      <vt:variant>
        <vt:i4>1310769</vt:i4>
      </vt:variant>
      <vt:variant>
        <vt:i4>44</vt:i4>
      </vt:variant>
      <vt:variant>
        <vt:i4>0</vt:i4>
      </vt:variant>
      <vt:variant>
        <vt:i4>5</vt:i4>
      </vt:variant>
      <vt:variant>
        <vt:lpwstr/>
      </vt:variant>
      <vt:variant>
        <vt:lpwstr>_Toc184019526</vt:lpwstr>
      </vt:variant>
      <vt:variant>
        <vt:i4>1310769</vt:i4>
      </vt:variant>
      <vt:variant>
        <vt:i4>38</vt:i4>
      </vt:variant>
      <vt:variant>
        <vt:i4>0</vt:i4>
      </vt:variant>
      <vt:variant>
        <vt:i4>5</vt:i4>
      </vt:variant>
      <vt:variant>
        <vt:lpwstr/>
      </vt:variant>
      <vt:variant>
        <vt:lpwstr>_Toc184019525</vt:lpwstr>
      </vt:variant>
      <vt:variant>
        <vt:i4>1310769</vt:i4>
      </vt:variant>
      <vt:variant>
        <vt:i4>32</vt:i4>
      </vt:variant>
      <vt:variant>
        <vt:i4>0</vt:i4>
      </vt:variant>
      <vt:variant>
        <vt:i4>5</vt:i4>
      </vt:variant>
      <vt:variant>
        <vt:lpwstr/>
      </vt:variant>
      <vt:variant>
        <vt:lpwstr>_Toc184019524</vt:lpwstr>
      </vt:variant>
      <vt:variant>
        <vt:i4>1310769</vt:i4>
      </vt:variant>
      <vt:variant>
        <vt:i4>26</vt:i4>
      </vt:variant>
      <vt:variant>
        <vt:i4>0</vt:i4>
      </vt:variant>
      <vt:variant>
        <vt:i4>5</vt:i4>
      </vt:variant>
      <vt:variant>
        <vt:lpwstr/>
      </vt:variant>
      <vt:variant>
        <vt:lpwstr>_Toc184019523</vt:lpwstr>
      </vt:variant>
      <vt:variant>
        <vt:i4>1310769</vt:i4>
      </vt:variant>
      <vt:variant>
        <vt:i4>20</vt:i4>
      </vt:variant>
      <vt:variant>
        <vt:i4>0</vt:i4>
      </vt:variant>
      <vt:variant>
        <vt:i4>5</vt:i4>
      </vt:variant>
      <vt:variant>
        <vt:lpwstr/>
      </vt:variant>
      <vt:variant>
        <vt:lpwstr>_Toc184019522</vt:lpwstr>
      </vt:variant>
      <vt:variant>
        <vt:i4>1310769</vt:i4>
      </vt:variant>
      <vt:variant>
        <vt:i4>14</vt:i4>
      </vt:variant>
      <vt:variant>
        <vt:i4>0</vt:i4>
      </vt:variant>
      <vt:variant>
        <vt:i4>5</vt:i4>
      </vt:variant>
      <vt:variant>
        <vt:lpwstr/>
      </vt:variant>
      <vt:variant>
        <vt:lpwstr>_Toc184019521</vt:lpwstr>
      </vt:variant>
      <vt:variant>
        <vt:i4>1310769</vt:i4>
      </vt:variant>
      <vt:variant>
        <vt:i4>8</vt:i4>
      </vt:variant>
      <vt:variant>
        <vt:i4>0</vt:i4>
      </vt:variant>
      <vt:variant>
        <vt:i4>5</vt:i4>
      </vt:variant>
      <vt:variant>
        <vt:lpwstr/>
      </vt:variant>
      <vt:variant>
        <vt:lpwstr>_Toc184019520</vt:lpwstr>
      </vt:variant>
      <vt:variant>
        <vt:i4>1507377</vt:i4>
      </vt:variant>
      <vt:variant>
        <vt:i4>2</vt:i4>
      </vt:variant>
      <vt:variant>
        <vt:i4>0</vt:i4>
      </vt:variant>
      <vt:variant>
        <vt:i4>5</vt:i4>
      </vt:variant>
      <vt:variant>
        <vt:lpwstr/>
      </vt:variant>
      <vt:variant>
        <vt:lpwstr>_Toc184019519</vt:lpwstr>
      </vt:variant>
      <vt:variant>
        <vt:i4>2097182</vt:i4>
      </vt:variant>
      <vt:variant>
        <vt:i4>9</vt:i4>
      </vt:variant>
      <vt:variant>
        <vt:i4>0</vt:i4>
      </vt:variant>
      <vt:variant>
        <vt:i4>5</vt:i4>
      </vt:variant>
      <vt:variant>
        <vt:lpwstr>https://en.wikipedia.org/wiki/K-means_clustering</vt:lpwstr>
      </vt:variant>
      <vt:variant>
        <vt:lpwstr/>
      </vt:variant>
      <vt:variant>
        <vt:i4>2359410</vt:i4>
      </vt:variant>
      <vt:variant>
        <vt:i4>6</vt:i4>
      </vt:variant>
      <vt:variant>
        <vt:i4>0</vt:i4>
      </vt:variant>
      <vt:variant>
        <vt:i4>5</vt:i4>
      </vt:variant>
      <vt:variant>
        <vt:lpwstr>https://en.wikipedia.org/wiki/Principal_component_analysis</vt:lpwstr>
      </vt:variant>
      <vt:variant>
        <vt:lpwstr/>
      </vt:variant>
      <vt:variant>
        <vt:i4>262155</vt:i4>
      </vt:variant>
      <vt:variant>
        <vt:i4>3</vt:i4>
      </vt:variant>
      <vt:variant>
        <vt:i4>0</vt:i4>
      </vt:variant>
      <vt:variant>
        <vt:i4>5</vt:i4>
      </vt:variant>
      <vt:variant>
        <vt:lpwstr>https://pillow.readthedocs.io/en/stable/</vt:lpwstr>
      </vt:variant>
      <vt:variant>
        <vt:lpwstr/>
      </vt:variant>
      <vt:variant>
        <vt:i4>655374</vt:i4>
      </vt:variant>
      <vt:variant>
        <vt:i4>0</vt:i4>
      </vt:variant>
      <vt:variant>
        <vt:i4>0</vt:i4>
      </vt:variant>
      <vt:variant>
        <vt:i4>5</vt:i4>
      </vt:variant>
      <vt:variant>
        <vt:lpwstr>https://docs.python.org/3/library/os.html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Landes, Finian (GymLI)</dc:creator>
  <cp:keywords/>
  <dc:description/>
  <cp:lastModifiedBy>Landes, Finian (GymLI)</cp:lastModifiedBy>
  <cp:revision>803</cp:revision>
  <dcterms:created xsi:type="dcterms:W3CDTF">2024-11-19T12:13:00Z</dcterms:created>
  <dcterms:modified xsi:type="dcterms:W3CDTF">2024-12-11T15:55:00Z</dcterms:modified>
</cp:coreProperties>
</file>